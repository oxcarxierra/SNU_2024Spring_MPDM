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4453F" w:rsidRPr="00A202D4" w:rsidRDefault="000A1486" w:rsidP="006A681E">
      <w:pPr>
        <w:wordWrap/>
        <w:spacing w:line="312" w:lineRule="auto"/>
        <w:jc w:val="left"/>
        <w:rPr>
          <w:rFonts w:ascii="나눔명조" w:eastAsia="나눔명조" w:hAnsi="나눔명조"/>
          <w:b/>
          <w:bCs/>
          <w:sz w:val="18"/>
          <w:szCs w:val="20"/>
        </w:rPr>
      </w:pPr>
      <w:r w:rsidRPr="00A202D4">
        <w:rPr>
          <w:rFonts w:ascii="나눔명조" w:eastAsia="나눔명조" w:hAnsi="나눔명조"/>
          <w:b/>
          <w:bCs/>
          <w:sz w:val="18"/>
          <w:szCs w:val="20"/>
        </w:rPr>
        <w:t>Dec Making Spring ’24</w:t>
      </w:r>
    </w:p>
    <w:p w:rsidR="00E4453F" w:rsidRPr="00A202D4" w:rsidRDefault="000A1486" w:rsidP="006A681E">
      <w:pPr>
        <w:wordWrap/>
        <w:spacing w:line="312" w:lineRule="auto"/>
        <w:jc w:val="center"/>
        <w:rPr>
          <w:rFonts w:ascii="나눔명조" w:eastAsia="나눔명조" w:hAnsi="나눔명조"/>
          <w:b/>
          <w:bCs/>
          <w:sz w:val="28"/>
          <w:szCs w:val="32"/>
        </w:rPr>
      </w:pPr>
      <w:r w:rsidRPr="00A202D4">
        <w:rPr>
          <w:rFonts w:ascii="나눔명조" w:eastAsia="나눔명조" w:hAnsi="나눔명조"/>
          <w:b/>
          <w:bCs/>
          <w:sz w:val="28"/>
          <w:szCs w:val="32"/>
        </w:rPr>
        <w:t xml:space="preserve">HW </w:t>
      </w:r>
      <w:r w:rsidR="000E2CCC">
        <w:rPr>
          <w:rFonts w:ascii="나눔명조" w:eastAsia="나눔명조" w:hAnsi="나눔명조" w:hint="eastAsia"/>
          <w:b/>
          <w:bCs/>
          <w:sz w:val="28"/>
          <w:szCs w:val="32"/>
        </w:rPr>
        <w:t>3</w:t>
      </w:r>
    </w:p>
    <w:p w:rsidR="000A1486" w:rsidRPr="00A202D4" w:rsidRDefault="000A1486" w:rsidP="006A681E">
      <w:pPr>
        <w:wordWrap/>
        <w:spacing w:line="312" w:lineRule="auto"/>
        <w:jc w:val="right"/>
        <w:rPr>
          <w:rFonts w:ascii="나눔명조" w:eastAsia="나눔명조" w:hAnsi="나눔명조"/>
          <w:b/>
          <w:bCs/>
          <w:sz w:val="18"/>
          <w:szCs w:val="18"/>
        </w:rPr>
      </w:pPr>
      <w:r w:rsidRPr="00A202D4">
        <w:rPr>
          <w:rFonts w:ascii="나눔명조" w:eastAsia="나눔명조" w:hAnsi="나눔명조"/>
          <w:b/>
          <w:bCs/>
          <w:sz w:val="18"/>
          <w:szCs w:val="18"/>
        </w:rPr>
        <w:t>Dept. of Mechanical Engineering</w:t>
      </w:r>
    </w:p>
    <w:p w:rsidR="000A1486" w:rsidRPr="00A202D4" w:rsidRDefault="000A1486" w:rsidP="006A681E">
      <w:pPr>
        <w:wordWrap/>
        <w:spacing w:line="312" w:lineRule="auto"/>
        <w:jc w:val="right"/>
        <w:rPr>
          <w:rFonts w:ascii="나눔명조" w:eastAsia="나눔명조" w:hAnsi="나눔명조"/>
          <w:b/>
          <w:bCs/>
          <w:sz w:val="18"/>
          <w:szCs w:val="18"/>
        </w:rPr>
      </w:pPr>
      <w:r w:rsidRPr="00A202D4">
        <w:rPr>
          <w:rFonts w:ascii="나눔명조" w:eastAsia="나눔명조" w:hAnsi="나눔명조"/>
          <w:b/>
          <w:bCs/>
          <w:sz w:val="18"/>
          <w:szCs w:val="18"/>
        </w:rPr>
        <w:t>2019-17973 Seung Seok Oh</w:t>
      </w:r>
    </w:p>
    <w:p w:rsidR="000E2CCC" w:rsidRDefault="000E2CCC" w:rsidP="006A681E">
      <w:pPr>
        <w:wordWrap/>
        <w:spacing w:line="312" w:lineRule="auto"/>
        <w:rPr>
          <w:rFonts w:ascii="나눔명조" w:eastAsia="나눔명조" w:hAnsi="나눔명조"/>
          <w:b/>
          <w:bCs/>
          <w:sz w:val="20"/>
          <w:szCs w:val="20"/>
        </w:rPr>
      </w:pPr>
    </w:p>
    <w:p w:rsidR="005716C1" w:rsidRDefault="000E2CCC" w:rsidP="006A681E">
      <w:pPr>
        <w:wordWrap/>
        <w:spacing w:line="312" w:lineRule="auto"/>
        <w:rPr>
          <w:rFonts w:ascii="나눔명조" w:eastAsia="나눔명조" w:hAnsi="나눔명조"/>
          <w:b/>
          <w:bCs/>
          <w:sz w:val="20"/>
          <w:szCs w:val="20"/>
        </w:rPr>
      </w:pPr>
      <w:r>
        <w:rPr>
          <w:rFonts w:ascii="나눔명조" w:eastAsia="나눔명조" w:hAnsi="나눔명조" w:hint="eastAsia"/>
          <w:b/>
          <w:bCs/>
          <w:sz w:val="20"/>
          <w:szCs w:val="20"/>
        </w:rPr>
        <w:t>1.</w:t>
      </w:r>
      <w:r w:rsidR="005716C1">
        <w:rPr>
          <w:rFonts w:ascii="나눔명조" w:eastAsia="나눔명조" w:hAnsi="나눔명조"/>
          <w:b/>
          <w:bCs/>
          <w:sz w:val="20"/>
          <w:szCs w:val="20"/>
        </w:rPr>
        <w:t xml:space="preserve"> Approach</w:t>
      </w:r>
    </w:p>
    <w:p w:rsidR="00F04AD0" w:rsidRDefault="00F04AD0" w:rsidP="006A681E">
      <w:pPr>
        <w:wordWrap/>
        <w:spacing w:line="312" w:lineRule="auto"/>
        <w:rPr>
          <w:rFonts w:ascii="나눔명조" w:eastAsia="나눔명조" w:hAnsi="나눔명조"/>
          <w:sz w:val="20"/>
          <w:szCs w:val="20"/>
        </w:rPr>
      </w:pPr>
      <w:r>
        <w:rPr>
          <w:rFonts w:ascii="나눔명조" w:eastAsia="나눔명조" w:hAnsi="나눔명조"/>
          <w:sz w:val="20"/>
          <w:szCs w:val="20"/>
        </w:rPr>
        <w:t xml:space="preserve">In this problem, </w:t>
      </w:r>
      <w:r w:rsidR="002B6733">
        <w:rPr>
          <w:rFonts w:ascii="나눔명조" w:eastAsia="나눔명조" w:hAnsi="나눔명조"/>
          <w:sz w:val="20"/>
          <w:szCs w:val="20"/>
        </w:rPr>
        <w:t>“</w:t>
      </w:r>
      <w:proofErr w:type="spellStart"/>
      <w:r>
        <w:rPr>
          <w:rFonts w:ascii="나눔명조" w:eastAsia="나눔명조" w:hAnsi="나눔명조"/>
          <w:sz w:val="20"/>
          <w:szCs w:val="20"/>
        </w:rPr>
        <w:t>Dubin’s</w:t>
      </w:r>
      <w:proofErr w:type="spellEnd"/>
      <w:r>
        <w:rPr>
          <w:rFonts w:ascii="나눔명조" w:eastAsia="나눔명조" w:hAnsi="나눔명조"/>
          <w:sz w:val="20"/>
          <w:szCs w:val="20"/>
        </w:rPr>
        <w:t xml:space="preserve"> car</w:t>
      </w:r>
      <w:r w:rsidR="002B6733">
        <w:rPr>
          <w:rFonts w:ascii="나눔명조" w:eastAsia="나눔명조" w:hAnsi="나눔명조"/>
          <w:sz w:val="20"/>
          <w:szCs w:val="20"/>
        </w:rPr>
        <w:t>”</w:t>
      </w:r>
      <w:r>
        <w:rPr>
          <w:rFonts w:ascii="나눔명조" w:eastAsia="나눔명조" w:hAnsi="나눔명조"/>
          <w:sz w:val="20"/>
          <w:szCs w:val="20"/>
        </w:rPr>
        <w:t xml:space="preserve"> is defined as a system that follows</w:t>
      </w:r>
    </w:p>
    <w:p w:rsidR="002B6733" w:rsidRPr="002B6733" w:rsidRDefault="00F04AD0" w:rsidP="006A681E">
      <w:pPr>
        <w:wordWrap/>
        <w:spacing w:line="312" w:lineRule="auto"/>
        <w:rPr>
          <w:rFonts w:ascii="나눔명조" w:eastAsia="나눔명조" w:hAnsi="나눔명조"/>
          <w:sz w:val="20"/>
          <w:szCs w:val="20"/>
        </w:rPr>
      </w:pPr>
      <m:oMathPara>
        <m:oMath>
          <m:acc>
            <m:accPr>
              <m:chr m:val="̇"/>
              <m:ctrlPr>
                <w:rPr>
                  <w:rFonts w:ascii="Cambria Math" w:eastAsia="나눔명조" w:hAnsi="Cambria Math"/>
                  <w:sz w:val="20"/>
                  <w:szCs w:val="20"/>
                </w:rPr>
              </m:ctrlPr>
            </m:accPr>
            <m:e>
              <m:r>
                <w:ins w:id="0" w:author="Seungseok Oh" w:date="2024-06-20T20:43:00Z">
                  <w:rPr>
                    <w:rFonts w:ascii="Cambria Math" w:eastAsia="나눔명조" w:hAnsi="Cambria Math"/>
                    <w:sz w:val="20"/>
                    <w:szCs w:val="20"/>
                  </w:rPr>
                  <m:t>x</m:t>
                </w:ins>
              </m:r>
            </m:e>
          </m:acc>
          <m:r>
            <w:ins w:id="1" w:author="Seungseok Oh" w:date="2024-06-20T20:43:00Z">
              <w:rPr>
                <w:rFonts w:ascii="Cambria Math" w:eastAsia="나눔명조" w:hAnsi="Cambria Math"/>
                <w:sz w:val="20"/>
                <w:szCs w:val="20"/>
              </w:rPr>
              <m:t>=v</m:t>
            </w:ins>
          </m:r>
          <m:r>
            <w:rPr>
              <w:rFonts w:ascii="Cambria Math" w:eastAsia="나눔명조" w:hAnsi="Cambria Math"/>
              <w:sz w:val="20"/>
              <w:szCs w:val="20"/>
            </w:rPr>
            <m:t xml:space="preserve"> </m:t>
          </m:r>
          <m:r>
            <m:rPr>
              <m:sty m:val="p"/>
            </m:rPr>
            <w:rPr>
              <w:rFonts w:ascii="Cambria Math" w:eastAsia="나눔명조" w:hAnsi="Cambria Math"/>
              <w:sz w:val="20"/>
              <w:szCs w:val="20"/>
            </w:rPr>
            <m:t>⋅</m:t>
          </m:r>
          <m:r>
            <w:ins w:id="2" w:author="Seungseok Oh" w:date="2024-06-20T20:43:00Z">
              <w:rPr>
                <w:rFonts w:ascii="Cambria Math" w:eastAsia="나눔명조" w:hAnsi="Cambria Math"/>
                <w:sz w:val="20"/>
                <w:szCs w:val="20"/>
              </w:rPr>
              <m:t>cos</m:t>
            </w:ins>
          </m:r>
          <m:d>
            <m:dPr>
              <m:ctrlPr>
                <w:ins w:id="3" w:author="Seungseok Oh" w:date="2024-06-20T20:43:00Z">
                  <w:rPr>
                    <w:rFonts w:ascii="Cambria Math" w:eastAsia="나눔명조" w:hAnsi="Cambria Math"/>
                    <w:i/>
                    <w:sz w:val="20"/>
                    <w:szCs w:val="20"/>
                  </w:rPr>
                </w:ins>
              </m:ctrlPr>
            </m:dPr>
            <m:e>
              <m:r>
                <m:rPr>
                  <m:sty m:val="p"/>
                </m:rPr>
                <w:rPr>
                  <w:rFonts w:ascii="Cambria Math" w:eastAsia="나눔명조" w:hAnsi="Cambria Math"/>
                  <w:sz w:val="20"/>
                  <w:szCs w:val="20"/>
                </w:rPr>
                <m:t>θ</m:t>
              </m:r>
            </m:e>
          </m:d>
          <m:r>
            <w:rPr>
              <w:rFonts w:ascii="Cambria Math" w:eastAsia="나눔명조" w:hAnsi="Cambria Math"/>
              <w:sz w:val="20"/>
              <w:szCs w:val="20"/>
            </w:rPr>
            <m:t xml:space="preserve"> </m:t>
          </m:r>
          <m:r>
            <m:rPr>
              <m:sty m:val="p"/>
            </m:rPr>
            <w:rPr>
              <w:rFonts w:ascii="Cambria Math" w:eastAsia="나눔명조" w:hAnsi="Cambria Math"/>
              <w:sz w:val="20"/>
              <w:szCs w:val="20"/>
            </w:rPr>
            <m:t>⋅</m:t>
          </m:r>
          <m:r>
            <w:ins w:id="4" w:author="Seungseok Oh" w:date="2024-06-20T20:43:00Z">
              <w:rPr>
                <w:rFonts w:ascii="Cambria Math" w:eastAsia="나눔명조" w:hAnsi="Cambria Math"/>
                <w:sz w:val="20"/>
                <w:szCs w:val="20"/>
              </w:rPr>
              <m:t>d</m:t>
            </w:ins>
          </m:r>
          <m:r>
            <w:rPr>
              <w:rFonts w:ascii="Cambria Math" w:eastAsia="나눔명조" w:hAnsi="Cambria Math"/>
              <w:sz w:val="20"/>
              <w:szCs w:val="20"/>
            </w:rPr>
            <m:t>t</m:t>
          </m:r>
          <m:r>
            <w:rPr>
              <w:rFonts w:ascii="Cambria Math" w:eastAsia="나눔명조" w:hAnsi="Cambria Math"/>
              <w:sz w:val="20"/>
              <w:szCs w:val="20"/>
            </w:rPr>
            <w:br/>
          </m:r>
        </m:oMath>
        <m:oMath>
          <m:acc>
            <m:accPr>
              <m:chr m:val="̇"/>
              <m:ctrlPr>
                <w:rPr>
                  <w:rFonts w:ascii="Cambria Math" w:eastAsia="나눔명조" w:hAnsi="Cambria Math"/>
                  <w:sz w:val="20"/>
                  <w:szCs w:val="20"/>
                </w:rPr>
              </m:ctrlPr>
            </m:accPr>
            <m:e>
              <m:r>
                <w:ins w:id="5" w:author="Seungseok Oh" w:date="2024-06-20T20:43:00Z">
                  <w:rPr>
                    <w:rFonts w:ascii="Cambria Math" w:eastAsia="나눔명조" w:hAnsi="Cambria Math"/>
                    <w:sz w:val="20"/>
                    <w:szCs w:val="20"/>
                  </w:rPr>
                  <m:t>y</m:t>
                </w:ins>
              </m:r>
            </m:e>
          </m:acc>
          <m:r>
            <w:ins w:id="6" w:author="Seungseok Oh" w:date="2024-06-20T20:43:00Z">
              <w:rPr>
                <w:rFonts w:ascii="Cambria Math" w:eastAsia="나눔명조" w:hAnsi="Cambria Math"/>
                <w:sz w:val="20"/>
                <w:szCs w:val="20"/>
              </w:rPr>
              <m:t>=v</m:t>
            </w:ins>
          </m:r>
          <m:r>
            <w:rPr>
              <w:rFonts w:ascii="Cambria Math" w:eastAsia="나눔명조" w:hAnsi="Cambria Math"/>
              <w:sz w:val="20"/>
              <w:szCs w:val="20"/>
            </w:rPr>
            <m:t xml:space="preserve"> </m:t>
          </m:r>
          <m:r>
            <m:rPr>
              <m:sty m:val="p"/>
            </m:rPr>
            <w:rPr>
              <w:rFonts w:ascii="Cambria Math" w:eastAsia="나눔명조" w:hAnsi="Cambria Math"/>
              <w:sz w:val="20"/>
              <w:szCs w:val="20"/>
            </w:rPr>
            <m:t>⋅</m:t>
          </m:r>
          <m:r>
            <w:ins w:id="7" w:author="Seungseok Oh" w:date="2024-06-20T20:43:00Z">
              <w:rPr>
                <w:rFonts w:ascii="Cambria Math" w:eastAsia="나눔명조" w:hAnsi="Cambria Math"/>
                <w:sz w:val="20"/>
                <w:szCs w:val="20"/>
              </w:rPr>
              <m:t>sin</m:t>
            </w:ins>
          </m:r>
          <m:d>
            <m:dPr>
              <m:ctrlPr>
                <w:ins w:id="8" w:author="Seungseok Oh" w:date="2024-06-20T20:43:00Z">
                  <w:rPr>
                    <w:rFonts w:ascii="Cambria Math" w:eastAsia="나눔명조" w:hAnsi="Cambria Math"/>
                    <w:i/>
                    <w:sz w:val="20"/>
                    <w:szCs w:val="20"/>
                  </w:rPr>
                </w:ins>
              </m:ctrlPr>
            </m:dPr>
            <m:e>
              <m:r>
                <m:rPr>
                  <m:sty m:val="p"/>
                </m:rPr>
                <w:rPr>
                  <w:rFonts w:ascii="Cambria Math" w:eastAsia="나눔명조" w:hAnsi="Cambria Math"/>
                  <w:sz w:val="20"/>
                  <w:szCs w:val="20"/>
                </w:rPr>
                <m:t>θ</m:t>
              </m:r>
            </m:e>
          </m:d>
          <m:r>
            <m:rPr>
              <m:sty m:val="p"/>
            </m:rPr>
            <w:rPr>
              <w:rFonts w:ascii="Cambria Math" w:eastAsia="나눔명조" w:hAnsi="Cambria Math"/>
              <w:sz w:val="20"/>
              <w:szCs w:val="20"/>
            </w:rPr>
            <m:t>⋅</m:t>
          </m:r>
          <m:r>
            <w:ins w:id="9" w:author="Seungseok Oh" w:date="2024-06-20T20:43:00Z">
              <w:rPr>
                <w:rFonts w:ascii="Cambria Math" w:eastAsia="나눔명조" w:hAnsi="Cambria Math"/>
                <w:sz w:val="20"/>
                <w:szCs w:val="20"/>
              </w:rPr>
              <m:t>dt</m:t>
            </w:ins>
          </m:r>
          <m:r>
            <w:rPr>
              <w:rFonts w:ascii="Cambria Math" w:eastAsia="나눔명조" w:hAnsi="Cambria Math"/>
              <w:sz w:val="20"/>
              <w:szCs w:val="20"/>
            </w:rPr>
            <w:br/>
          </m:r>
        </m:oMath>
        <m:oMath>
          <m:acc>
            <m:accPr>
              <m:chr m:val="̇"/>
              <m:ctrlPr>
                <w:rPr>
                  <w:rFonts w:ascii="Cambria Math" w:eastAsia="나눔명조" w:hAnsi="Cambria Math"/>
                  <w:sz w:val="20"/>
                  <w:szCs w:val="20"/>
                </w:rPr>
              </m:ctrlPr>
            </m:accPr>
            <m:e>
              <m:r>
                <m:rPr>
                  <m:sty m:val="p"/>
                </m:rPr>
                <w:rPr>
                  <w:rFonts w:ascii="Cambria Math" w:eastAsia="나눔명조" w:hAnsi="Cambria Math"/>
                  <w:sz w:val="20"/>
                  <w:szCs w:val="20"/>
                </w:rPr>
                <m:t>θ</m:t>
              </m:r>
            </m:e>
          </m:acc>
          <m:r>
            <w:ins w:id="10" w:author="Seungseok Oh" w:date="2024-06-20T20:43:00Z">
              <w:rPr>
                <w:rFonts w:ascii="Cambria Math" w:eastAsia="나눔명조" w:hAnsi="Cambria Math"/>
                <w:sz w:val="20"/>
                <w:szCs w:val="20"/>
              </w:rPr>
              <m:t>=w</m:t>
            </w:ins>
          </m:r>
          <m:r>
            <m:rPr>
              <m:sty m:val="p"/>
            </m:rPr>
            <w:rPr>
              <w:rFonts w:ascii="Cambria Math" w:eastAsia="나눔명조" w:hAnsi="Cambria Math"/>
              <w:sz w:val="20"/>
              <w:szCs w:val="20"/>
            </w:rPr>
            <m:t>⋅</m:t>
          </m:r>
          <m:r>
            <w:ins w:id="11" w:author="Seungseok Oh" w:date="2024-06-20T20:44:00Z">
              <w:rPr>
                <w:rFonts w:ascii="Cambria Math" w:eastAsia="나눔명조" w:hAnsi="Cambria Math"/>
                <w:sz w:val="20"/>
                <w:szCs w:val="20"/>
              </w:rPr>
              <m:t>dt</m:t>
            </w:ins>
          </m:r>
        </m:oMath>
      </m:oMathPara>
    </w:p>
    <w:p w:rsidR="00F04AD0" w:rsidRDefault="00F04AD0" w:rsidP="006A681E">
      <w:pPr>
        <w:wordWrap/>
        <w:spacing w:line="312" w:lineRule="auto"/>
        <w:rPr>
          <w:ins w:id="12" w:author="Seungseok Oh" w:date="2024-06-20T20:44:00Z"/>
          <w:rFonts w:ascii="나눔명조" w:eastAsia="나눔명조" w:hAnsi="나눔명조"/>
          <w:sz w:val="20"/>
          <w:szCs w:val="20"/>
        </w:rPr>
      </w:pPr>
      <w:ins w:id="13" w:author="Seungseok Oh" w:date="2024-06-20T20:44:00Z">
        <w:r>
          <w:rPr>
            <w:rFonts w:ascii="나눔명조" w:eastAsia="나눔명조" w:hAnsi="나눔명조"/>
            <w:sz w:val="20"/>
            <w:szCs w:val="20"/>
          </w:rPr>
          <w:t xml:space="preserve">where </w:t>
        </w:r>
      </w:ins>
      <m:oMath>
        <m:r>
          <w:ins w:id="14" w:author="Seungseok Oh" w:date="2024-06-20T20:44:00Z">
            <w:rPr>
              <w:rFonts w:ascii="Cambria Math" w:eastAsia="나눔명조" w:hAnsi="Cambria Math"/>
              <w:sz w:val="20"/>
              <w:szCs w:val="20"/>
            </w:rPr>
            <m:t>v=1</m:t>
          </w:ins>
        </m:r>
      </m:oMath>
      <w:ins w:id="15" w:author="Seungseok Oh" w:date="2024-06-20T20:44:00Z">
        <w:r>
          <w:rPr>
            <w:rFonts w:ascii="나눔명조" w:eastAsia="나눔명조" w:hAnsi="나눔명조"/>
            <w:sz w:val="20"/>
            <w:szCs w:val="20"/>
          </w:rPr>
          <w:t xml:space="preserve"> and </w:t>
        </w:r>
      </w:ins>
      <m:oMath>
        <m:r>
          <w:ins w:id="16" w:author="Seungseok Oh" w:date="2024-06-20T20:44:00Z">
            <w:rPr>
              <w:rFonts w:ascii="Cambria Math" w:eastAsia="나눔명조" w:hAnsi="Cambria Math"/>
              <w:sz w:val="20"/>
              <w:szCs w:val="20"/>
            </w:rPr>
            <m:t>w</m:t>
          </w:ins>
        </m:r>
        <m:r>
          <w:rPr>
            <w:rFonts w:ascii="Cambria Math" w:eastAsia="나눔명조" w:hAnsi="Cambria Math"/>
            <w:sz w:val="20"/>
            <w:szCs w:val="20"/>
          </w:rPr>
          <m:t>∈</m:t>
        </m:r>
        <m:d>
          <m:dPr>
            <m:begChr m:val="["/>
            <m:endChr m:val="]"/>
            <m:ctrlPr>
              <w:ins w:id="17" w:author="Seungseok Oh" w:date="2024-06-20T20:44:00Z">
                <w:rPr>
                  <w:rFonts w:ascii="Cambria Math" w:eastAsia="나눔명조" w:hAnsi="Cambria Math"/>
                  <w:i/>
                  <w:sz w:val="20"/>
                  <w:szCs w:val="20"/>
                </w:rPr>
              </w:ins>
            </m:ctrlPr>
          </m:dPr>
          <m:e>
            <m:r>
              <w:ins w:id="18" w:author="Seungseok Oh" w:date="2024-06-20T20:44:00Z">
                <w:rPr>
                  <w:rFonts w:ascii="Cambria Math" w:eastAsia="나눔명조" w:hAnsi="Cambria Math"/>
                  <w:sz w:val="20"/>
                  <w:szCs w:val="20"/>
                </w:rPr>
                <m:t>-1,1</m:t>
              </w:ins>
            </m:r>
          </m:e>
        </m:d>
      </m:oMath>
    </w:p>
    <w:p w:rsidR="00F04AD0" w:rsidRPr="002B6733" w:rsidRDefault="00F04AD0" w:rsidP="006A681E">
      <w:pPr>
        <w:wordWrap/>
        <w:spacing w:line="312" w:lineRule="auto"/>
        <w:rPr>
          <w:rFonts w:ascii="나눔명조" w:eastAsia="나눔명조" w:hAnsi="나눔명조"/>
          <w:sz w:val="20"/>
          <w:szCs w:val="20"/>
        </w:rPr>
      </w:pPr>
    </w:p>
    <w:p w:rsidR="0049438F" w:rsidRDefault="0049438F" w:rsidP="00B97EF6">
      <w:pPr>
        <w:wordWrap/>
        <w:spacing w:line="312" w:lineRule="auto"/>
        <w:rPr>
          <w:rFonts w:ascii="나눔명조" w:eastAsia="나눔명조" w:hAnsi="나눔명조"/>
          <w:sz w:val="20"/>
          <w:szCs w:val="20"/>
        </w:rPr>
      </w:pPr>
      <w:r>
        <w:rPr>
          <w:rFonts w:ascii="나눔명조" w:eastAsia="나눔명조" w:hAnsi="나눔명조"/>
          <w:sz w:val="20"/>
          <w:szCs w:val="20"/>
        </w:rPr>
        <w:t>1-1. Low level planner</w:t>
      </w:r>
    </w:p>
    <w:p w:rsidR="00B97EF6" w:rsidRDefault="00B97EF6" w:rsidP="00B97EF6">
      <w:pPr>
        <w:wordWrap/>
        <w:spacing w:line="312" w:lineRule="auto"/>
        <w:rPr>
          <w:rFonts w:ascii="나눔명조" w:eastAsia="나눔명조" w:hAnsi="나눔명조"/>
          <w:sz w:val="20"/>
          <w:szCs w:val="20"/>
        </w:rPr>
      </w:pPr>
      <w:r w:rsidRPr="00B97EF6">
        <w:rPr>
          <w:rFonts w:ascii="나눔명조" w:eastAsia="나눔명조" w:hAnsi="나눔명조"/>
          <w:sz w:val="20"/>
          <w:szCs w:val="20"/>
        </w:rPr>
        <w:t xml:space="preserve">The A* algorithm is an efficient algorithm for finding shortest paths, but it has the disadvantage that it can only find paths that follow discretize-defined nodes on the grid. An algorithm developed to improve this is Hybrid A*, published in 2008 by </w:t>
      </w:r>
      <w:proofErr w:type="spellStart"/>
      <w:proofErr w:type="gramStart"/>
      <w:r w:rsidR="00294792">
        <w:rPr>
          <w:rFonts w:ascii="나눔명조" w:eastAsia="나눔명조" w:hAnsi="나눔명조"/>
          <w:sz w:val="20"/>
          <w:szCs w:val="20"/>
        </w:rPr>
        <w:t>D.</w:t>
      </w:r>
      <w:r w:rsidRPr="00B97EF6">
        <w:rPr>
          <w:rFonts w:ascii="나눔명조" w:eastAsia="나눔명조" w:hAnsi="나눔명조"/>
          <w:sz w:val="20"/>
          <w:szCs w:val="20"/>
        </w:rPr>
        <w:t>Dologov</w:t>
      </w:r>
      <w:proofErr w:type="spellEnd"/>
      <w:proofErr w:type="gramEnd"/>
      <w:r w:rsidRPr="00B97EF6">
        <w:rPr>
          <w:rFonts w:ascii="나눔명조" w:eastAsia="나눔명조" w:hAnsi="나눔명조"/>
          <w:sz w:val="20"/>
          <w:szCs w:val="20"/>
        </w:rPr>
        <w:t xml:space="preserve"> et al</w:t>
      </w:r>
      <w:r w:rsidR="00127B64">
        <w:rPr>
          <w:rStyle w:val="aa"/>
          <w:rFonts w:ascii="나눔명조" w:eastAsia="나눔명조" w:hAnsi="나눔명조"/>
          <w:sz w:val="20"/>
          <w:szCs w:val="20"/>
        </w:rPr>
        <w:footnoteReference w:id="1"/>
      </w:r>
      <w:r w:rsidRPr="00B97EF6">
        <w:rPr>
          <w:rFonts w:ascii="나눔명조" w:eastAsia="나눔명조" w:hAnsi="나눔명조"/>
          <w:sz w:val="20"/>
          <w:szCs w:val="20"/>
        </w:rPr>
        <w:t>. While traditional A* uses neighboring nodes to expand a node in the traversal graph, this algorithm samples a few reachable points at a node, taking into account its dynamics, and then includes the grid where the points are located in the graph.</w:t>
      </w:r>
    </w:p>
    <w:p w:rsidR="0049438F" w:rsidRDefault="0049438F" w:rsidP="00B97EF6">
      <w:pPr>
        <w:wordWrap/>
        <w:spacing w:line="312" w:lineRule="auto"/>
        <w:rPr>
          <w:rFonts w:ascii="나눔명조" w:eastAsia="나눔명조" w:hAnsi="나눔명조"/>
          <w:sz w:val="20"/>
          <w:szCs w:val="20"/>
        </w:rPr>
      </w:pPr>
    </w:p>
    <w:p w:rsidR="00127B64" w:rsidRDefault="00127B64" w:rsidP="00B97EF6">
      <w:pPr>
        <w:wordWrap/>
        <w:spacing w:line="312" w:lineRule="auto"/>
        <w:rPr>
          <w:rFonts w:ascii="나눔명조" w:eastAsia="나눔명조" w:hAnsi="나눔명조"/>
          <w:sz w:val="20"/>
          <w:szCs w:val="20"/>
        </w:rPr>
      </w:pPr>
      <w:r w:rsidRPr="00127B64">
        <w:rPr>
          <w:rFonts w:ascii="나눔명조" w:eastAsia="나눔명조" w:hAnsi="나눔명조"/>
          <w:sz w:val="20"/>
          <w:szCs w:val="20"/>
        </w:rPr>
        <w:t xml:space="preserve">Using Hybrid A*, </w:t>
      </w:r>
      <w:r>
        <w:rPr>
          <w:rFonts w:ascii="나눔명조" w:eastAsia="나눔명조" w:hAnsi="나눔명조"/>
          <w:sz w:val="20"/>
          <w:szCs w:val="20"/>
        </w:rPr>
        <w:t>I</w:t>
      </w:r>
      <w:r w:rsidRPr="00127B64">
        <w:rPr>
          <w:rFonts w:ascii="나눔명조" w:eastAsia="나눔명조" w:hAnsi="나눔명조"/>
          <w:sz w:val="20"/>
          <w:szCs w:val="20"/>
        </w:rPr>
        <w:t xml:space="preserve"> implemented an algorithm to find the shortest path in the presence of obstacles, and some examples are shown below.</w:t>
      </w:r>
    </w:p>
    <w:p w:rsidR="00AB573D" w:rsidRDefault="00AB573D" w:rsidP="00B97EF6">
      <w:pPr>
        <w:wordWrap/>
        <w:spacing w:line="312" w:lineRule="auto"/>
        <w:rPr>
          <w:rFonts w:ascii="나눔명조" w:eastAsia="나눔명조" w:hAnsi="나눔명조"/>
          <w:sz w:val="20"/>
          <w:szCs w:val="20"/>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ED7230" w:rsidTr="00ED7230">
        <w:tc>
          <w:tcPr>
            <w:tcW w:w="4508" w:type="dxa"/>
          </w:tcPr>
          <w:p w:rsidR="00ED7230" w:rsidRDefault="00ED7230" w:rsidP="00B97EF6">
            <w:pPr>
              <w:wordWrap/>
              <w:spacing w:line="312" w:lineRule="auto"/>
              <w:rPr>
                <w:rFonts w:ascii="나눔명조" w:eastAsia="나눔명조" w:hAnsi="나눔명조"/>
                <w:sz w:val="20"/>
                <w:szCs w:val="20"/>
              </w:rPr>
            </w:pPr>
            <w:r w:rsidRPr="00ED7230">
              <w:rPr>
                <w:rFonts w:ascii="나눔명조" w:eastAsia="나눔명조" w:hAnsi="나눔명조"/>
                <w:sz w:val="20"/>
                <w:szCs w:val="20"/>
              </w:rPr>
              <w:drawing>
                <wp:inline distT="0" distB="0" distL="0" distR="0" wp14:anchorId="63DD2F89" wp14:editId="37758432">
                  <wp:extent cx="2853641" cy="1488558"/>
                  <wp:effectExtent l="0" t="0" r="4445" b="0"/>
                  <wp:docPr id="128160627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606279" name=""/>
                          <pic:cNvPicPr/>
                        </pic:nvPicPr>
                        <pic:blipFill>
                          <a:blip r:embed="rId8"/>
                          <a:stretch>
                            <a:fillRect/>
                          </a:stretch>
                        </pic:blipFill>
                        <pic:spPr>
                          <a:xfrm>
                            <a:off x="0" y="0"/>
                            <a:ext cx="2956040" cy="1541973"/>
                          </a:xfrm>
                          <a:prstGeom prst="rect">
                            <a:avLst/>
                          </a:prstGeom>
                        </pic:spPr>
                      </pic:pic>
                    </a:graphicData>
                  </a:graphic>
                </wp:inline>
              </w:drawing>
            </w:r>
          </w:p>
        </w:tc>
        <w:tc>
          <w:tcPr>
            <w:tcW w:w="4508" w:type="dxa"/>
          </w:tcPr>
          <w:p w:rsidR="00ED7230" w:rsidRDefault="00ED7230" w:rsidP="00AB573D">
            <w:pPr>
              <w:keepNext/>
              <w:wordWrap/>
              <w:spacing w:line="312" w:lineRule="auto"/>
              <w:rPr>
                <w:rFonts w:ascii="나눔명조" w:eastAsia="나눔명조" w:hAnsi="나눔명조"/>
                <w:sz w:val="20"/>
                <w:szCs w:val="20"/>
              </w:rPr>
            </w:pPr>
            <w:r w:rsidRPr="00ED7230">
              <w:rPr>
                <w:rFonts w:ascii="나눔명조" w:eastAsia="나눔명조" w:hAnsi="나눔명조"/>
                <w:sz w:val="20"/>
                <w:szCs w:val="20"/>
              </w:rPr>
              <w:drawing>
                <wp:inline distT="0" distB="0" distL="0" distR="0" wp14:anchorId="393FC523" wp14:editId="5E7AB325">
                  <wp:extent cx="2853413" cy="1488440"/>
                  <wp:effectExtent l="0" t="0" r="4445" b="0"/>
                  <wp:docPr id="49836331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363319" name=""/>
                          <pic:cNvPicPr/>
                        </pic:nvPicPr>
                        <pic:blipFill>
                          <a:blip r:embed="rId9"/>
                          <a:stretch>
                            <a:fillRect/>
                          </a:stretch>
                        </pic:blipFill>
                        <pic:spPr>
                          <a:xfrm>
                            <a:off x="0" y="0"/>
                            <a:ext cx="2907281" cy="1516539"/>
                          </a:xfrm>
                          <a:prstGeom prst="rect">
                            <a:avLst/>
                          </a:prstGeom>
                        </pic:spPr>
                      </pic:pic>
                    </a:graphicData>
                  </a:graphic>
                </wp:inline>
              </w:drawing>
            </w:r>
          </w:p>
        </w:tc>
      </w:tr>
    </w:tbl>
    <w:p w:rsidR="00ED7230" w:rsidRPr="00AB573D" w:rsidRDefault="00AB573D" w:rsidP="00AB573D">
      <w:pPr>
        <w:pStyle w:val="a6"/>
        <w:jc w:val="center"/>
        <w:rPr>
          <w:rFonts w:ascii="나눔명조" w:eastAsia="나눔명조" w:hAnsi="나눔명조"/>
          <w:sz w:val="18"/>
          <w:szCs w:val="18"/>
        </w:rPr>
      </w:pPr>
      <w:r w:rsidRPr="00AB573D">
        <w:rPr>
          <w:rFonts w:ascii="나눔명조" w:eastAsia="나눔명조" w:hAnsi="나눔명조"/>
          <w:sz w:val="18"/>
          <w:szCs w:val="18"/>
        </w:rPr>
        <w:t xml:space="preserve">Figure </w:t>
      </w:r>
      <w:r w:rsidRPr="00AB573D">
        <w:rPr>
          <w:rFonts w:ascii="나눔명조" w:eastAsia="나눔명조" w:hAnsi="나눔명조"/>
          <w:sz w:val="18"/>
          <w:szCs w:val="18"/>
        </w:rPr>
        <w:fldChar w:fldCharType="begin"/>
      </w:r>
      <w:r w:rsidRPr="00AB573D">
        <w:rPr>
          <w:rFonts w:ascii="나눔명조" w:eastAsia="나눔명조" w:hAnsi="나눔명조"/>
          <w:sz w:val="18"/>
          <w:szCs w:val="18"/>
        </w:rPr>
        <w:instrText xml:space="preserve"> SEQ Figure \* ARABIC </w:instrText>
      </w:r>
      <w:r w:rsidRPr="00AB573D">
        <w:rPr>
          <w:rFonts w:ascii="나눔명조" w:eastAsia="나눔명조" w:hAnsi="나눔명조"/>
          <w:sz w:val="18"/>
          <w:szCs w:val="18"/>
        </w:rPr>
        <w:fldChar w:fldCharType="separate"/>
      </w:r>
      <w:r w:rsidRPr="00AB573D">
        <w:rPr>
          <w:rFonts w:ascii="나눔명조" w:eastAsia="나눔명조" w:hAnsi="나눔명조"/>
          <w:noProof/>
          <w:sz w:val="18"/>
          <w:szCs w:val="18"/>
        </w:rPr>
        <w:t>1</w:t>
      </w:r>
      <w:r w:rsidRPr="00AB573D">
        <w:rPr>
          <w:rFonts w:ascii="나눔명조" w:eastAsia="나눔명조" w:hAnsi="나눔명조"/>
          <w:sz w:val="18"/>
          <w:szCs w:val="18"/>
        </w:rPr>
        <w:fldChar w:fldCharType="end"/>
      </w:r>
      <w:r w:rsidRPr="00AB573D">
        <w:rPr>
          <w:rFonts w:ascii="나눔명조" w:eastAsia="나눔명조" w:hAnsi="나눔명조"/>
          <w:noProof/>
          <w:sz w:val="18"/>
          <w:szCs w:val="18"/>
        </w:rPr>
        <w:t xml:space="preserve"> Result of hybrid A* algorithm with obstacles</w:t>
      </w:r>
    </w:p>
    <w:p w:rsidR="00CA231C" w:rsidRPr="00B97EF6" w:rsidRDefault="00CA231C" w:rsidP="00B97EF6">
      <w:pPr>
        <w:wordWrap/>
        <w:spacing w:line="312" w:lineRule="auto"/>
        <w:rPr>
          <w:rFonts w:ascii="나눔명조" w:eastAsia="나눔명조" w:hAnsi="나눔명조" w:hint="eastAsia"/>
          <w:sz w:val="20"/>
          <w:szCs w:val="20"/>
        </w:rPr>
      </w:pPr>
    </w:p>
    <w:p w:rsidR="00B97EF6" w:rsidRDefault="0049438F" w:rsidP="006A681E">
      <w:pPr>
        <w:wordWrap/>
        <w:spacing w:line="312" w:lineRule="auto"/>
        <w:rPr>
          <w:rFonts w:ascii="나눔명조" w:eastAsia="나눔명조" w:hAnsi="나눔명조"/>
          <w:sz w:val="20"/>
          <w:szCs w:val="20"/>
        </w:rPr>
      </w:pPr>
      <w:r>
        <w:rPr>
          <w:rFonts w:ascii="나눔명조" w:eastAsia="나눔명조" w:hAnsi="나눔명조"/>
          <w:sz w:val="20"/>
          <w:szCs w:val="20"/>
        </w:rPr>
        <w:t>1-2. High level planner</w:t>
      </w:r>
    </w:p>
    <w:p w:rsidR="00434218" w:rsidRPr="00434218" w:rsidRDefault="00E0006F" w:rsidP="006A681E">
      <w:pPr>
        <w:wordWrap/>
        <w:spacing w:line="312" w:lineRule="auto"/>
        <w:rPr>
          <w:rFonts w:ascii="나눔명조" w:eastAsia="나눔명조" w:hAnsi="나눔명조"/>
          <w:sz w:val="20"/>
          <w:szCs w:val="20"/>
        </w:rPr>
      </w:pPr>
      <w:r w:rsidRPr="00E0006F">
        <w:rPr>
          <w:rFonts w:ascii="나눔명조" w:eastAsia="나눔명조" w:hAnsi="나눔명조"/>
          <w:sz w:val="20"/>
          <w:szCs w:val="20"/>
        </w:rPr>
        <w:t>For Multi Agent Motion Planning, such as this problem, we need to evaluate the paths for conflicts and consider replanning if they are not</w:t>
      </w:r>
      <w:r>
        <w:rPr>
          <w:rFonts w:ascii="나눔명조" w:eastAsia="나눔명조" w:hAnsi="나눔명조" w:hint="eastAsia"/>
          <w:sz w:val="20"/>
          <w:szCs w:val="20"/>
        </w:rPr>
        <w:t xml:space="preserve">. </w:t>
      </w:r>
      <w:r w:rsidRPr="00E0006F">
        <w:rPr>
          <w:rFonts w:ascii="나눔명조" w:eastAsia="나눔명조" w:hAnsi="나눔명조"/>
          <w:sz w:val="20"/>
          <w:szCs w:val="20"/>
        </w:rPr>
        <w:t xml:space="preserve">One of the algorithms to solve this problem is Conflict based search </w:t>
      </w:r>
      <w:r w:rsidRPr="00E0006F">
        <w:rPr>
          <w:rFonts w:ascii="나눔명조" w:eastAsia="나눔명조" w:hAnsi="나눔명조"/>
          <w:sz w:val="20"/>
          <w:szCs w:val="20"/>
        </w:rPr>
        <w:lastRenderedPageBreak/>
        <w:t xml:space="preserve">(CBS), published in 2012 by </w:t>
      </w:r>
      <w:proofErr w:type="spellStart"/>
      <w:proofErr w:type="gramStart"/>
      <w:r w:rsidRPr="00E0006F">
        <w:rPr>
          <w:rFonts w:ascii="나눔명조" w:eastAsia="나눔명조" w:hAnsi="나눔명조"/>
          <w:sz w:val="20"/>
          <w:szCs w:val="20"/>
        </w:rPr>
        <w:t>G</w:t>
      </w:r>
      <w:r>
        <w:rPr>
          <w:rFonts w:ascii="나눔명조" w:eastAsia="나눔명조" w:hAnsi="나눔명조" w:hint="eastAsia"/>
          <w:sz w:val="20"/>
          <w:szCs w:val="20"/>
        </w:rPr>
        <w:t>.</w:t>
      </w:r>
      <w:r w:rsidRPr="00E0006F">
        <w:rPr>
          <w:rFonts w:ascii="나눔명조" w:eastAsia="나눔명조" w:hAnsi="나눔명조"/>
          <w:sz w:val="20"/>
          <w:szCs w:val="20"/>
        </w:rPr>
        <w:t>Sharon</w:t>
      </w:r>
      <w:proofErr w:type="spellEnd"/>
      <w:proofErr w:type="gramEnd"/>
      <w:r w:rsidRPr="00E0006F">
        <w:rPr>
          <w:rFonts w:ascii="나눔명조" w:eastAsia="나눔명조" w:hAnsi="나눔명조"/>
          <w:sz w:val="20"/>
          <w:szCs w:val="20"/>
        </w:rPr>
        <w:t xml:space="preserve"> et al</w:t>
      </w:r>
      <w:r>
        <w:rPr>
          <w:rStyle w:val="aa"/>
          <w:rFonts w:ascii="나눔명조" w:eastAsia="나눔명조" w:hAnsi="나눔명조"/>
          <w:sz w:val="20"/>
          <w:szCs w:val="20"/>
        </w:rPr>
        <w:footnoteReference w:id="2"/>
      </w:r>
      <w:r w:rsidRPr="00E0006F">
        <w:rPr>
          <w:rFonts w:ascii="나눔명조" w:eastAsia="나눔명조" w:hAnsi="나눔명조"/>
          <w:sz w:val="20"/>
          <w:szCs w:val="20"/>
        </w:rPr>
        <w:t xml:space="preserve">. Traditional CBS assumes a constraint in the form of </w:t>
      </w:r>
      <m:oMath>
        <m:d>
          <m:dPr>
            <m:ctrlPr>
              <w:rPr>
                <w:rFonts w:ascii="Cambria Math" w:eastAsia="나눔명조" w:hAnsi="Cambria Math"/>
                <w:i/>
                <w:sz w:val="20"/>
                <w:szCs w:val="20"/>
              </w:rPr>
            </m:ctrlPr>
          </m:dPr>
          <m:e>
            <m:r>
              <w:rPr>
                <w:rFonts w:ascii="Cambria Math" w:eastAsia="나눔명조" w:hAnsi="Cambria Math"/>
                <w:sz w:val="20"/>
                <w:szCs w:val="20"/>
              </w:rPr>
              <m:t>x,y,t</m:t>
            </m:r>
          </m:e>
        </m:d>
      </m:oMath>
    </w:p>
    <w:p w:rsidR="00E0006F" w:rsidRPr="00434218" w:rsidRDefault="00E0006F" w:rsidP="006A681E">
      <w:pPr>
        <w:wordWrap/>
        <w:spacing w:line="312" w:lineRule="auto"/>
        <w:rPr>
          <w:rFonts w:ascii="나눔명조" w:eastAsia="나눔명조" w:hAnsi="나눔명조"/>
          <w:sz w:val="20"/>
          <w:szCs w:val="20"/>
        </w:rPr>
      </w:pPr>
      <w:r w:rsidRPr="00E0006F">
        <w:rPr>
          <w:rFonts w:ascii="나눔명조" w:eastAsia="나눔명조" w:hAnsi="나눔명조"/>
          <w:sz w:val="20"/>
          <w:szCs w:val="20"/>
        </w:rPr>
        <w:t>when a conflict occurs and applies it to one of the two agents to repeat the replanning.</w:t>
      </w:r>
    </w:p>
    <w:p w:rsidR="0049438F" w:rsidRPr="00434218" w:rsidRDefault="00E0006F" w:rsidP="006A681E">
      <w:pPr>
        <w:wordWrap/>
        <w:spacing w:line="312" w:lineRule="auto"/>
        <w:rPr>
          <w:rFonts w:ascii="나눔명조" w:eastAsia="나눔명조" w:hAnsi="나눔명조"/>
          <w:sz w:val="20"/>
          <w:szCs w:val="20"/>
        </w:rPr>
      </w:pPr>
      <w:r w:rsidRPr="00E0006F">
        <w:rPr>
          <w:rFonts w:ascii="나눔명조" w:eastAsia="나눔명조" w:hAnsi="나눔명조"/>
          <w:sz w:val="20"/>
          <w:szCs w:val="20"/>
        </w:rPr>
        <w:t xml:space="preserve">Inspired by this, I used an algorithm that simply assumes the existence of a constraint of the form </w:t>
      </w:r>
      <m:oMath>
        <m:d>
          <m:dPr>
            <m:ctrlPr>
              <w:rPr>
                <w:rFonts w:ascii="Cambria Math" w:eastAsia="나눔명조" w:hAnsi="Cambria Math"/>
                <w:i/>
                <w:sz w:val="20"/>
                <w:szCs w:val="20"/>
              </w:rPr>
            </m:ctrlPr>
          </m:dPr>
          <m:e>
            <m:r>
              <w:rPr>
                <w:rFonts w:ascii="Cambria Math" w:eastAsia="나눔명조" w:hAnsi="Cambria Math"/>
                <w:sz w:val="20"/>
                <w:szCs w:val="20"/>
              </w:rPr>
              <m:t>x,y</m:t>
            </m:r>
          </m:e>
        </m:d>
      </m:oMath>
      <w:r w:rsidRPr="00E0006F">
        <w:rPr>
          <w:rFonts w:ascii="나눔명조" w:eastAsia="나눔명조" w:hAnsi="나눔명조"/>
          <w:sz w:val="20"/>
          <w:szCs w:val="20"/>
        </w:rPr>
        <w:t xml:space="preserve"> and attempts to cascade replanning in order to reduce computational time.</w:t>
      </w:r>
      <w:r w:rsidR="00434218">
        <w:rPr>
          <w:rFonts w:ascii="나눔명조" w:eastAsia="나눔명조" w:hAnsi="나눔명조"/>
          <w:sz w:val="20"/>
          <w:szCs w:val="20"/>
        </w:rPr>
        <w:t xml:space="preserve"> To be specific, when conflict is occurred at </w:t>
      </w:r>
      <m:oMath>
        <m:r>
          <w:rPr>
            <w:rFonts w:ascii="Cambria Math" w:eastAsia="나눔명조" w:hAnsi="Cambria Math"/>
            <w:sz w:val="20"/>
            <w:szCs w:val="20"/>
          </w:rPr>
          <m:t>car1:</m:t>
        </m:r>
        <m:d>
          <m:dPr>
            <m:ctrlPr>
              <w:rPr>
                <w:rFonts w:ascii="Cambria Math" w:eastAsia="나눔명조" w:hAnsi="Cambria Math"/>
                <w:i/>
                <w:sz w:val="20"/>
                <w:szCs w:val="20"/>
              </w:rPr>
            </m:ctrlPr>
          </m:dPr>
          <m:e>
            <m:sSub>
              <m:sSubPr>
                <m:ctrlPr>
                  <w:rPr>
                    <w:rFonts w:ascii="Cambria Math" w:eastAsia="나눔명조" w:hAnsi="Cambria Math"/>
                    <w:i/>
                    <w:sz w:val="20"/>
                    <w:szCs w:val="20"/>
                  </w:rPr>
                </m:ctrlPr>
              </m:sSubPr>
              <m:e>
                <m:r>
                  <w:rPr>
                    <w:rFonts w:ascii="Cambria Math" w:eastAsia="나눔명조" w:hAnsi="Cambria Math"/>
                    <w:sz w:val="20"/>
                    <w:szCs w:val="20"/>
                  </w:rPr>
                  <m:t>x</m:t>
                </m:r>
              </m:e>
              <m:sub>
                <m:r>
                  <w:rPr>
                    <w:rFonts w:ascii="Cambria Math" w:eastAsia="나눔명조" w:hAnsi="Cambria Math"/>
                    <w:sz w:val="20"/>
                    <w:szCs w:val="20"/>
                  </w:rPr>
                  <m:t>1</m:t>
                </m:r>
              </m:sub>
            </m:sSub>
            <m:r>
              <w:rPr>
                <w:rFonts w:ascii="Cambria Math" w:eastAsia="나눔명조" w:hAnsi="Cambria Math"/>
                <w:sz w:val="20"/>
                <w:szCs w:val="20"/>
              </w:rPr>
              <m:t>,</m:t>
            </m:r>
            <m:sSub>
              <m:sSubPr>
                <m:ctrlPr>
                  <w:rPr>
                    <w:rFonts w:ascii="Cambria Math" w:eastAsia="나눔명조" w:hAnsi="Cambria Math"/>
                    <w:i/>
                    <w:sz w:val="20"/>
                    <w:szCs w:val="20"/>
                  </w:rPr>
                </m:ctrlPr>
              </m:sSubPr>
              <m:e>
                <m:r>
                  <w:rPr>
                    <w:rFonts w:ascii="Cambria Math" w:eastAsia="나눔명조" w:hAnsi="Cambria Math"/>
                    <w:sz w:val="20"/>
                    <w:szCs w:val="20"/>
                  </w:rPr>
                  <m:t>y</m:t>
                </m:r>
              </m:e>
              <m:sub>
                <m:r>
                  <w:rPr>
                    <w:rFonts w:ascii="Cambria Math" w:eastAsia="나눔명조" w:hAnsi="Cambria Math"/>
                    <w:sz w:val="20"/>
                    <w:szCs w:val="20"/>
                  </w:rPr>
                  <m:t>1</m:t>
                </m:r>
              </m:sub>
            </m:sSub>
            <m:r>
              <w:rPr>
                <w:rFonts w:ascii="Cambria Math" w:eastAsia="나눔명조" w:hAnsi="Cambria Math"/>
                <w:sz w:val="20"/>
                <w:szCs w:val="20"/>
              </w:rPr>
              <m:t>,</m:t>
            </m:r>
            <m:sSub>
              <m:sSubPr>
                <m:ctrlPr>
                  <w:rPr>
                    <w:rFonts w:ascii="Cambria Math" w:eastAsia="나눔명조" w:hAnsi="Cambria Math"/>
                    <w:i/>
                    <w:sz w:val="20"/>
                    <w:szCs w:val="20"/>
                  </w:rPr>
                </m:ctrlPr>
              </m:sSubPr>
              <m:e>
                <m:r>
                  <w:rPr>
                    <w:rFonts w:ascii="Cambria Math" w:eastAsia="나눔명조" w:hAnsi="Cambria Math"/>
                    <w:sz w:val="20"/>
                    <w:szCs w:val="20"/>
                  </w:rPr>
                  <m:t>t</m:t>
                </m:r>
              </m:e>
              <m:sub>
                <m:r>
                  <w:rPr>
                    <w:rFonts w:ascii="Cambria Math" w:eastAsia="나눔명조" w:hAnsi="Cambria Math"/>
                    <w:sz w:val="20"/>
                    <w:szCs w:val="20"/>
                  </w:rPr>
                  <m:t>1</m:t>
                </m:r>
              </m:sub>
            </m:sSub>
          </m:e>
        </m:d>
      </m:oMath>
      <w:r w:rsidR="001872A1">
        <w:rPr>
          <w:rFonts w:ascii="나눔명조" w:eastAsia="나눔명조" w:hAnsi="나눔명조"/>
          <w:sz w:val="20"/>
          <w:szCs w:val="20"/>
        </w:rPr>
        <w:t xml:space="preserve"> and</w:t>
      </w:r>
      <w:r w:rsidR="00434218">
        <w:rPr>
          <w:rFonts w:ascii="나눔명조" w:eastAsia="나눔명조" w:hAnsi="나눔명조"/>
          <w:sz w:val="20"/>
          <w:szCs w:val="20"/>
        </w:rPr>
        <w:t xml:space="preserve"> </w:t>
      </w:r>
      <m:oMath>
        <m:r>
          <w:rPr>
            <w:rFonts w:ascii="Cambria Math" w:eastAsia="나눔명조" w:hAnsi="Cambria Math"/>
            <w:sz w:val="20"/>
            <w:szCs w:val="20"/>
          </w:rPr>
          <m:t>car2:</m:t>
        </m:r>
        <m:d>
          <m:dPr>
            <m:ctrlPr>
              <w:rPr>
                <w:rFonts w:ascii="Cambria Math" w:eastAsia="나눔명조" w:hAnsi="Cambria Math"/>
                <w:i/>
                <w:sz w:val="20"/>
                <w:szCs w:val="20"/>
              </w:rPr>
            </m:ctrlPr>
          </m:dPr>
          <m:e>
            <m:sSub>
              <m:sSubPr>
                <m:ctrlPr>
                  <w:rPr>
                    <w:rFonts w:ascii="Cambria Math" w:eastAsia="나눔명조" w:hAnsi="Cambria Math"/>
                    <w:i/>
                    <w:sz w:val="20"/>
                    <w:szCs w:val="20"/>
                  </w:rPr>
                </m:ctrlPr>
              </m:sSubPr>
              <m:e>
                <m:r>
                  <w:rPr>
                    <w:rFonts w:ascii="Cambria Math" w:eastAsia="나눔명조" w:hAnsi="Cambria Math"/>
                    <w:sz w:val="20"/>
                    <w:szCs w:val="20"/>
                  </w:rPr>
                  <m:t>x</m:t>
                </m:r>
              </m:e>
              <m:sub>
                <m:r>
                  <w:rPr>
                    <w:rFonts w:ascii="Cambria Math" w:eastAsia="나눔명조" w:hAnsi="Cambria Math"/>
                    <w:sz w:val="20"/>
                    <w:szCs w:val="20"/>
                  </w:rPr>
                  <m:t>2</m:t>
                </m:r>
              </m:sub>
            </m:sSub>
            <m:r>
              <w:rPr>
                <w:rFonts w:ascii="Cambria Math" w:eastAsia="나눔명조" w:hAnsi="Cambria Math"/>
                <w:sz w:val="20"/>
                <w:szCs w:val="20"/>
              </w:rPr>
              <m:t>,</m:t>
            </m:r>
            <m:sSub>
              <m:sSubPr>
                <m:ctrlPr>
                  <w:rPr>
                    <w:rFonts w:ascii="Cambria Math" w:eastAsia="나눔명조" w:hAnsi="Cambria Math"/>
                    <w:i/>
                    <w:sz w:val="20"/>
                    <w:szCs w:val="20"/>
                  </w:rPr>
                </m:ctrlPr>
              </m:sSubPr>
              <m:e>
                <m:r>
                  <w:rPr>
                    <w:rFonts w:ascii="Cambria Math" w:eastAsia="나눔명조" w:hAnsi="Cambria Math"/>
                    <w:sz w:val="20"/>
                    <w:szCs w:val="20"/>
                  </w:rPr>
                  <m:t>y</m:t>
                </m:r>
              </m:e>
              <m:sub>
                <m:r>
                  <w:rPr>
                    <w:rFonts w:ascii="Cambria Math" w:eastAsia="나눔명조" w:hAnsi="Cambria Math"/>
                    <w:sz w:val="20"/>
                    <w:szCs w:val="20"/>
                  </w:rPr>
                  <m:t>2</m:t>
                </m:r>
              </m:sub>
            </m:sSub>
            <m:r>
              <w:rPr>
                <w:rFonts w:ascii="Cambria Math" w:eastAsia="나눔명조" w:hAnsi="Cambria Math"/>
                <w:sz w:val="20"/>
                <w:szCs w:val="20"/>
              </w:rPr>
              <m:t>,</m:t>
            </m:r>
            <m:sSub>
              <m:sSubPr>
                <m:ctrlPr>
                  <w:rPr>
                    <w:rFonts w:ascii="Cambria Math" w:eastAsia="나눔명조" w:hAnsi="Cambria Math"/>
                    <w:i/>
                    <w:sz w:val="20"/>
                    <w:szCs w:val="20"/>
                  </w:rPr>
                </m:ctrlPr>
              </m:sSubPr>
              <m:e>
                <m:r>
                  <w:rPr>
                    <w:rFonts w:ascii="Cambria Math" w:eastAsia="나눔명조" w:hAnsi="Cambria Math"/>
                    <w:sz w:val="20"/>
                    <w:szCs w:val="20"/>
                  </w:rPr>
                  <m:t>t</m:t>
                </m:r>
              </m:e>
              <m:sub>
                <m:r>
                  <w:rPr>
                    <w:rFonts w:ascii="Cambria Math" w:eastAsia="나눔명조" w:hAnsi="Cambria Math"/>
                    <w:sz w:val="20"/>
                    <w:szCs w:val="20"/>
                  </w:rPr>
                  <m:t>2</m:t>
                </m:r>
              </m:sub>
            </m:sSub>
          </m:e>
        </m:d>
      </m:oMath>
      <w:r w:rsidR="00434218">
        <w:rPr>
          <w:rFonts w:ascii="나눔명조" w:eastAsia="나눔명조" w:hAnsi="나눔명조"/>
          <w:sz w:val="20"/>
          <w:szCs w:val="20"/>
        </w:rPr>
        <w:t xml:space="preserve">, constraint circle </w:t>
      </w:r>
      <m:oMath>
        <m:d>
          <m:dPr>
            <m:ctrlPr>
              <w:rPr>
                <w:rFonts w:ascii="Cambria Math" w:eastAsia="나눔명조" w:hAnsi="Cambria Math"/>
                <w:i/>
                <w:sz w:val="20"/>
                <w:szCs w:val="20"/>
              </w:rPr>
            </m:ctrlPr>
          </m:dPr>
          <m:e>
            <m:d>
              <m:dPr>
                <m:ctrlPr>
                  <w:rPr>
                    <w:rFonts w:ascii="Cambria Math" w:eastAsia="나눔명조" w:hAnsi="Cambria Math"/>
                    <w:i/>
                    <w:sz w:val="20"/>
                    <w:szCs w:val="20"/>
                  </w:rPr>
                </m:ctrlPr>
              </m:dPr>
              <m:e>
                <m:sSub>
                  <m:sSubPr>
                    <m:ctrlPr>
                      <w:rPr>
                        <w:rFonts w:ascii="Cambria Math" w:eastAsia="나눔명조" w:hAnsi="Cambria Math"/>
                        <w:i/>
                        <w:sz w:val="20"/>
                        <w:szCs w:val="20"/>
                      </w:rPr>
                    </m:ctrlPr>
                  </m:sSubPr>
                  <m:e>
                    <m:r>
                      <w:rPr>
                        <w:rFonts w:ascii="Cambria Math" w:eastAsia="나눔명조" w:hAnsi="Cambria Math"/>
                        <w:sz w:val="20"/>
                        <w:szCs w:val="20"/>
                      </w:rPr>
                      <m:t>x</m:t>
                    </m:r>
                  </m:e>
                  <m:sub>
                    <m:r>
                      <w:rPr>
                        <w:rFonts w:ascii="Cambria Math" w:eastAsia="나눔명조" w:hAnsi="Cambria Math"/>
                        <w:sz w:val="20"/>
                        <w:szCs w:val="20"/>
                      </w:rPr>
                      <m:t>1</m:t>
                    </m:r>
                  </m:sub>
                </m:sSub>
                <m:r>
                  <w:rPr>
                    <w:rFonts w:ascii="Cambria Math" w:eastAsia="나눔명조" w:hAnsi="Cambria Math"/>
                    <w:sz w:val="20"/>
                    <w:szCs w:val="20"/>
                  </w:rPr>
                  <m:t>+</m:t>
                </m:r>
                <m:sSub>
                  <m:sSubPr>
                    <m:ctrlPr>
                      <w:rPr>
                        <w:rFonts w:ascii="Cambria Math" w:eastAsia="나눔명조" w:hAnsi="Cambria Math"/>
                        <w:i/>
                        <w:sz w:val="20"/>
                        <w:szCs w:val="20"/>
                      </w:rPr>
                    </m:ctrlPr>
                  </m:sSubPr>
                  <m:e>
                    <m:r>
                      <w:rPr>
                        <w:rFonts w:ascii="Cambria Math" w:eastAsia="나눔명조" w:hAnsi="Cambria Math"/>
                        <w:sz w:val="20"/>
                        <w:szCs w:val="20"/>
                      </w:rPr>
                      <m:t>x</m:t>
                    </m:r>
                  </m:e>
                  <m:sub>
                    <m:r>
                      <w:rPr>
                        <w:rFonts w:ascii="Cambria Math" w:eastAsia="나눔명조" w:hAnsi="Cambria Math"/>
                        <w:sz w:val="20"/>
                        <w:szCs w:val="20"/>
                      </w:rPr>
                      <m:t>2</m:t>
                    </m:r>
                  </m:sub>
                </m:sSub>
              </m:e>
            </m:d>
            <m:r>
              <m:rPr>
                <m:lit/>
              </m:rPr>
              <w:rPr>
                <w:rFonts w:ascii="Cambria Math" w:eastAsia="나눔명조" w:hAnsi="Cambria Math"/>
                <w:sz w:val="20"/>
                <w:szCs w:val="20"/>
              </w:rPr>
              <m:t>/</m:t>
            </m:r>
            <m:r>
              <w:rPr>
                <w:rFonts w:ascii="Cambria Math" w:eastAsia="나눔명조" w:hAnsi="Cambria Math"/>
                <w:sz w:val="20"/>
                <w:szCs w:val="20"/>
              </w:rPr>
              <m:t>2,</m:t>
            </m:r>
            <m:d>
              <m:dPr>
                <m:ctrlPr>
                  <w:rPr>
                    <w:rFonts w:ascii="Cambria Math" w:eastAsia="나눔명조" w:hAnsi="Cambria Math"/>
                    <w:i/>
                    <w:sz w:val="20"/>
                    <w:szCs w:val="20"/>
                  </w:rPr>
                </m:ctrlPr>
              </m:dPr>
              <m:e>
                <m:sSub>
                  <m:sSubPr>
                    <m:ctrlPr>
                      <w:rPr>
                        <w:rFonts w:ascii="Cambria Math" w:eastAsia="나눔명조" w:hAnsi="Cambria Math"/>
                        <w:i/>
                        <w:sz w:val="20"/>
                        <w:szCs w:val="20"/>
                      </w:rPr>
                    </m:ctrlPr>
                  </m:sSubPr>
                  <m:e>
                    <m:r>
                      <w:rPr>
                        <w:rFonts w:ascii="Cambria Math" w:eastAsia="나눔명조" w:hAnsi="Cambria Math"/>
                        <w:sz w:val="20"/>
                        <w:szCs w:val="20"/>
                      </w:rPr>
                      <m:t>y</m:t>
                    </m:r>
                  </m:e>
                  <m:sub>
                    <m:r>
                      <w:rPr>
                        <w:rFonts w:ascii="Cambria Math" w:eastAsia="나눔명조" w:hAnsi="Cambria Math"/>
                        <w:sz w:val="20"/>
                        <w:szCs w:val="20"/>
                      </w:rPr>
                      <m:t>1</m:t>
                    </m:r>
                  </m:sub>
                </m:sSub>
                <m:r>
                  <w:rPr>
                    <w:rFonts w:ascii="Cambria Math" w:eastAsia="나눔명조" w:hAnsi="Cambria Math"/>
                    <w:sz w:val="20"/>
                    <w:szCs w:val="20"/>
                  </w:rPr>
                  <m:t>+</m:t>
                </m:r>
                <m:sSub>
                  <m:sSubPr>
                    <m:ctrlPr>
                      <w:rPr>
                        <w:rFonts w:ascii="Cambria Math" w:eastAsia="나눔명조" w:hAnsi="Cambria Math"/>
                        <w:i/>
                        <w:sz w:val="20"/>
                        <w:szCs w:val="20"/>
                      </w:rPr>
                    </m:ctrlPr>
                  </m:sSubPr>
                  <m:e>
                    <m:r>
                      <w:rPr>
                        <w:rFonts w:ascii="Cambria Math" w:eastAsia="나눔명조" w:hAnsi="Cambria Math"/>
                        <w:sz w:val="20"/>
                        <w:szCs w:val="20"/>
                      </w:rPr>
                      <m:t>y</m:t>
                    </m:r>
                  </m:e>
                  <m:sub>
                    <m:r>
                      <w:rPr>
                        <w:rFonts w:ascii="Cambria Math" w:eastAsia="나눔명조" w:hAnsi="Cambria Math"/>
                        <w:sz w:val="20"/>
                        <w:szCs w:val="20"/>
                      </w:rPr>
                      <m:t>2</m:t>
                    </m:r>
                  </m:sub>
                </m:sSub>
              </m:e>
            </m:d>
            <m:r>
              <m:rPr>
                <m:lit/>
              </m:rPr>
              <w:rPr>
                <w:rFonts w:ascii="Cambria Math" w:eastAsia="나눔명조" w:hAnsi="Cambria Math"/>
                <w:sz w:val="20"/>
                <w:szCs w:val="20"/>
              </w:rPr>
              <m:t>/</m:t>
            </m:r>
            <m:r>
              <w:rPr>
                <w:rFonts w:ascii="Cambria Math" w:eastAsia="나눔명조" w:hAnsi="Cambria Math"/>
                <w:sz w:val="20"/>
                <w:szCs w:val="20"/>
              </w:rPr>
              <m:t>2</m:t>
            </m:r>
          </m:e>
        </m:d>
      </m:oMath>
      <w:r w:rsidR="00434218">
        <w:rPr>
          <w:rFonts w:ascii="나눔명조" w:eastAsia="나눔명조" w:hAnsi="나눔명조"/>
          <w:sz w:val="20"/>
          <w:szCs w:val="20"/>
        </w:rPr>
        <w:t xml:space="preserve"> with radius 0.5 is added in the environment, and every grid cells that contain this circle was considered as an static obstacle.</w:t>
      </w:r>
    </w:p>
    <w:p w:rsidR="009949E6" w:rsidRDefault="009949E6" w:rsidP="006A681E">
      <w:pPr>
        <w:wordWrap/>
        <w:spacing w:line="312" w:lineRule="auto"/>
        <w:rPr>
          <w:rFonts w:ascii="나눔명조" w:eastAsia="나눔명조" w:hAnsi="나눔명조"/>
          <w:sz w:val="20"/>
          <w:szCs w:val="20"/>
        </w:rPr>
      </w:pPr>
    </w:p>
    <w:p w:rsidR="001872A1" w:rsidRDefault="001872A1" w:rsidP="006A681E">
      <w:pPr>
        <w:wordWrap/>
        <w:spacing w:line="312" w:lineRule="auto"/>
        <w:rPr>
          <w:rFonts w:ascii="나눔명조" w:eastAsia="나눔명조" w:hAnsi="나눔명조"/>
          <w:sz w:val="20"/>
          <w:szCs w:val="20"/>
        </w:rPr>
      </w:pPr>
      <w:r>
        <w:rPr>
          <w:rFonts w:ascii="나눔명조" w:eastAsia="나눔명조" w:hAnsi="나눔명조"/>
          <w:sz w:val="20"/>
          <w:szCs w:val="20"/>
        </w:rPr>
        <w:t>1-3 Result</w:t>
      </w:r>
    </w:p>
    <w:p w:rsidR="009949E6" w:rsidRDefault="009949E6" w:rsidP="006A681E">
      <w:pPr>
        <w:wordWrap/>
        <w:spacing w:line="312" w:lineRule="auto"/>
        <w:rPr>
          <w:rFonts w:ascii="나눔명조" w:eastAsia="나눔명조" w:hAnsi="나눔명조"/>
          <w:sz w:val="20"/>
          <w:szCs w:val="20"/>
        </w:rPr>
      </w:pPr>
      <w:r>
        <w:rPr>
          <w:rFonts w:ascii="나눔명조" w:eastAsia="나눔명조" w:hAnsi="나눔명조"/>
          <w:sz w:val="20"/>
          <w:szCs w:val="20"/>
        </w:rPr>
        <w:t xml:space="preserve">Result of </w:t>
      </w:r>
      <w:r w:rsidR="00FB0479">
        <w:rPr>
          <w:rFonts w:ascii="나눔명조" w:eastAsia="나눔명조" w:hAnsi="나눔명조"/>
          <w:sz w:val="20"/>
          <w:szCs w:val="20"/>
        </w:rPr>
        <w:t xml:space="preserve">calculated </w:t>
      </w:r>
      <w:r>
        <w:rPr>
          <w:rFonts w:ascii="나눔명조" w:eastAsia="나눔명조" w:hAnsi="나눔명조"/>
          <w:sz w:val="20"/>
          <w:szCs w:val="20"/>
        </w:rPr>
        <w:t xml:space="preserve">path </w:t>
      </w:r>
      <w:r w:rsidR="00AE32CC">
        <w:rPr>
          <w:rFonts w:ascii="나눔명조" w:eastAsia="나눔명조" w:hAnsi="나눔명조"/>
          <w:sz w:val="20"/>
          <w:szCs w:val="20"/>
        </w:rPr>
        <w:t xml:space="preserve">is shown </w:t>
      </w:r>
      <w:r w:rsidR="00FB0479">
        <w:rPr>
          <w:rFonts w:ascii="나눔명조" w:eastAsia="나눔명조" w:hAnsi="나눔명조"/>
          <w:sz w:val="20"/>
          <w:szCs w:val="20"/>
        </w:rPr>
        <w:t xml:space="preserve">as </w:t>
      </w:r>
      <w:r w:rsidR="00AE32CC">
        <w:rPr>
          <w:rFonts w:ascii="나눔명조" w:eastAsia="나눔명조" w:hAnsi="나눔명조"/>
          <w:sz w:val="20"/>
          <w:szCs w:val="20"/>
        </w:rPr>
        <w:t>below.</w:t>
      </w:r>
    </w:p>
    <w:p w:rsidR="005716C1" w:rsidRDefault="005716C1" w:rsidP="005716C1">
      <w:pPr>
        <w:wordWrap/>
        <w:spacing w:line="312" w:lineRule="auto"/>
        <w:jc w:val="center"/>
        <w:rPr>
          <w:rFonts w:ascii="나눔명조" w:eastAsia="나눔명조" w:hAnsi="나눔명조"/>
          <w:b/>
          <w:bCs/>
          <w:sz w:val="20"/>
          <w:szCs w:val="20"/>
        </w:rPr>
      </w:pPr>
      <w:r w:rsidRPr="005716C1">
        <w:rPr>
          <w:rFonts w:ascii="나눔명조" w:eastAsia="나눔명조" w:hAnsi="나눔명조"/>
          <w:b/>
          <w:bCs/>
          <w:noProof/>
          <w:sz w:val="20"/>
          <w:szCs w:val="20"/>
        </w:rPr>
        <w:drawing>
          <wp:inline distT="0" distB="0" distL="0" distR="0" wp14:anchorId="6D721995" wp14:editId="06FEB8CD">
            <wp:extent cx="3652083" cy="1905053"/>
            <wp:effectExtent l="0" t="0" r="5715" b="0"/>
            <wp:docPr id="176269303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693033" name=""/>
                    <pic:cNvPicPr/>
                  </pic:nvPicPr>
                  <pic:blipFill>
                    <a:blip r:embed="rId10"/>
                    <a:stretch>
                      <a:fillRect/>
                    </a:stretch>
                  </pic:blipFill>
                  <pic:spPr>
                    <a:xfrm>
                      <a:off x="0" y="0"/>
                      <a:ext cx="3676424" cy="1917750"/>
                    </a:xfrm>
                    <a:prstGeom prst="rect">
                      <a:avLst/>
                    </a:prstGeom>
                  </pic:spPr>
                </pic:pic>
              </a:graphicData>
            </a:graphic>
          </wp:inline>
        </w:drawing>
      </w:r>
    </w:p>
    <w:p w:rsidR="005716C1" w:rsidRDefault="005716C1" w:rsidP="006A681E">
      <w:pPr>
        <w:wordWrap/>
        <w:spacing w:line="312" w:lineRule="auto"/>
        <w:rPr>
          <w:rFonts w:ascii="나눔명조" w:eastAsia="나눔명조" w:hAnsi="나눔명조"/>
          <w:b/>
          <w:bCs/>
          <w:sz w:val="20"/>
          <w:szCs w:val="20"/>
        </w:rPr>
      </w:pPr>
    </w:p>
    <w:p w:rsidR="00FB0479" w:rsidRDefault="00434218" w:rsidP="006A681E">
      <w:pPr>
        <w:wordWrap/>
        <w:spacing w:line="312" w:lineRule="auto"/>
        <w:rPr>
          <w:rFonts w:ascii="나눔명조" w:eastAsia="나눔명조" w:hAnsi="나눔명조"/>
          <w:sz w:val="20"/>
          <w:szCs w:val="20"/>
        </w:rPr>
      </w:pPr>
      <w:r>
        <w:rPr>
          <w:rFonts w:ascii="나눔명조" w:eastAsia="나눔명조" w:hAnsi="나눔명조"/>
          <w:sz w:val="20"/>
          <w:szCs w:val="20"/>
        </w:rPr>
        <w:t>It can be guaranteed that t</w:t>
      </w:r>
      <w:r w:rsidRPr="00434218">
        <w:rPr>
          <w:rFonts w:ascii="나눔명조" w:eastAsia="나눔명조" w:hAnsi="나눔명조"/>
          <w:sz w:val="20"/>
          <w:szCs w:val="20"/>
        </w:rPr>
        <w:t>here is no collision (close within Euclidean distance 1) between any cars</w:t>
      </w:r>
      <w:r>
        <w:rPr>
          <w:rFonts w:ascii="나눔명조" w:eastAsia="나눔명조" w:hAnsi="나눔명조"/>
          <w:sz w:val="20"/>
          <w:szCs w:val="20"/>
        </w:rPr>
        <w:t xml:space="preserve">, because distance was checked in every timestep and if it is below 1, constraint was given </w:t>
      </w:r>
    </w:p>
    <w:p w:rsidR="00434218" w:rsidRPr="00434218" w:rsidRDefault="00434218" w:rsidP="006A681E">
      <w:pPr>
        <w:wordWrap/>
        <w:spacing w:line="312" w:lineRule="auto"/>
        <w:rPr>
          <w:rFonts w:ascii="나눔명조" w:eastAsia="나눔명조" w:hAnsi="나눔명조"/>
          <w:sz w:val="20"/>
          <w:szCs w:val="20"/>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6"/>
        <w:gridCol w:w="3009"/>
        <w:gridCol w:w="2971"/>
      </w:tblGrid>
      <w:tr w:rsidR="00FB0479" w:rsidRPr="00434218" w:rsidTr="00FB0479">
        <w:trPr>
          <w:trHeight w:val="1511"/>
        </w:trPr>
        <w:tc>
          <w:tcPr>
            <w:tcW w:w="1030" w:type="dxa"/>
            <w:vAlign w:val="center"/>
          </w:tcPr>
          <w:p w:rsidR="00A306A7" w:rsidRPr="00434218" w:rsidRDefault="00A306A7" w:rsidP="00FB0479">
            <w:pPr>
              <w:wordWrap/>
              <w:spacing w:line="312" w:lineRule="auto"/>
              <w:jc w:val="center"/>
              <w:rPr>
                <w:rFonts w:ascii="나눔명조" w:eastAsia="나눔명조" w:hAnsi="나눔명조"/>
                <w:b/>
                <w:bCs/>
                <w:sz w:val="18"/>
                <w:szCs w:val="18"/>
              </w:rPr>
            </w:pPr>
            <w:r w:rsidRPr="00434218">
              <w:rPr>
                <w:rFonts w:ascii="나눔명조" w:eastAsia="나눔명조" w:hAnsi="나눔명조"/>
                <w:b/>
                <w:bCs/>
                <w:sz w:val="18"/>
                <w:szCs w:val="18"/>
              </w:rPr>
              <w:drawing>
                <wp:inline distT="0" distB="0" distL="0" distR="0" wp14:anchorId="413D0647" wp14:editId="5D26B333">
                  <wp:extent cx="1887792" cy="984738"/>
                  <wp:effectExtent l="0" t="0" r="5080" b="6350"/>
                  <wp:docPr id="199560029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600296" name=""/>
                          <pic:cNvPicPr/>
                        </pic:nvPicPr>
                        <pic:blipFill>
                          <a:blip r:embed="rId11"/>
                          <a:stretch>
                            <a:fillRect/>
                          </a:stretch>
                        </pic:blipFill>
                        <pic:spPr>
                          <a:xfrm>
                            <a:off x="0" y="0"/>
                            <a:ext cx="1921353" cy="1002245"/>
                          </a:xfrm>
                          <a:prstGeom prst="rect">
                            <a:avLst/>
                          </a:prstGeom>
                        </pic:spPr>
                      </pic:pic>
                    </a:graphicData>
                  </a:graphic>
                </wp:inline>
              </w:drawing>
            </w:r>
          </w:p>
          <w:p w:rsidR="00A306A7" w:rsidRPr="00434218" w:rsidRDefault="00A306A7" w:rsidP="00FB0479">
            <w:pPr>
              <w:wordWrap/>
              <w:spacing w:line="312" w:lineRule="auto"/>
              <w:jc w:val="center"/>
              <w:rPr>
                <w:rFonts w:ascii="나눔명조" w:eastAsia="나눔명조" w:hAnsi="나눔명조"/>
                <w:b/>
                <w:bCs/>
                <w:sz w:val="18"/>
                <w:szCs w:val="18"/>
              </w:rPr>
            </w:pPr>
            <w:r w:rsidRPr="00434218">
              <w:rPr>
                <w:rFonts w:ascii="나눔명조" w:eastAsia="나눔명조" w:hAnsi="나눔명조"/>
                <w:b/>
                <w:bCs/>
                <w:sz w:val="18"/>
                <w:szCs w:val="18"/>
              </w:rPr>
              <w:t>T=1(s)</w:t>
            </w:r>
          </w:p>
        </w:tc>
        <w:tc>
          <w:tcPr>
            <w:tcW w:w="2672" w:type="dxa"/>
            <w:vAlign w:val="center"/>
          </w:tcPr>
          <w:p w:rsidR="00A306A7" w:rsidRPr="00434218" w:rsidRDefault="00FB0479" w:rsidP="00FB0479">
            <w:pPr>
              <w:wordWrap/>
              <w:spacing w:line="312" w:lineRule="auto"/>
              <w:jc w:val="center"/>
              <w:rPr>
                <w:rFonts w:ascii="나눔명조" w:eastAsia="나눔명조" w:hAnsi="나눔명조"/>
                <w:b/>
                <w:bCs/>
                <w:sz w:val="18"/>
                <w:szCs w:val="18"/>
              </w:rPr>
            </w:pPr>
            <w:r w:rsidRPr="00434218">
              <w:rPr>
                <w:rFonts w:ascii="나눔명조" w:eastAsia="나눔명조" w:hAnsi="나눔명조"/>
                <w:b/>
                <w:bCs/>
                <w:sz w:val="18"/>
                <w:szCs w:val="18"/>
              </w:rPr>
              <w:drawing>
                <wp:inline distT="0" distB="0" distL="0" distR="0" wp14:anchorId="4C46430F" wp14:editId="3E876CEB">
                  <wp:extent cx="1848705" cy="964349"/>
                  <wp:effectExtent l="0" t="0" r="5715" b="1270"/>
                  <wp:docPr id="162824237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691743" name=""/>
                          <pic:cNvPicPr/>
                        </pic:nvPicPr>
                        <pic:blipFill>
                          <a:blip r:embed="rId12"/>
                          <a:stretch>
                            <a:fillRect/>
                          </a:stretch>
                        </pic:blipFill>
                        <pic:spPr>
                          <a:xfrm>
                            <a:off x="0" y="0"/>
                            <a:ext cx="1898583" cy="990367"/>
                          </a:xfrm>
                          <a:prstGeom prst="rect">
                            <a:avLst/>
                          </a:prstGeom>
                        </pic:spPr>
                      </pic:pic>
                    </a:graphicData>
                  </a:graphic>
                </wp:inline>
              </w:drawing>
            </w:r>
          </w:p>
          <w:p w:rsidR="00A306A7" w:rsidRPr="00434218" w:rsidRDefault="00A306A7" w:rsidP="00FB0479">
            <w:pPr>
              <w:wordWrap/>
              <w:spacing w:line="312" w:lineRule="auto"/>
              <w:jc w:val="center"/>
              <w:rPr>
                <w:rFonts w:ascii="나눔명조" w:eastAsia="나눔명조" w:hAnsi="나눔명조"/>
                <w:b/>
                <w:bCs/>
                <w:sz w:val="18"/>
                <w:szCs w:val="18"/>
              </w:rPr>
            </w:pPr>
            <w:r w:rsidRPr="00434218">
              <w:rPr>
                <w:rFonts w:ascii="나눔명조" w:eastAsia="나눔명조" w:hAnsi="나눔명조"/>
                <w:b/>
                <w:bCs/>
                <w:sz w:val="18"/>
                <w:szCs w:val="18"/>
              </w:rPr>
              <w:t>T=10(s)</w:t>
            </w:r>
          </w:p>
        </w:tc>
        <w:tc>
          <w:tcPr>
            <w:tcW w:w="1081" w:type="dxa"/>
            <w:vAlign w:val="center"/>
          </w:tcPr>
          <w:p w:rsidR="00A306A7" w:rsidRPr="00434218" w:rsidRDefault="00FB0479" w:rsidP="00FB0479">
            <w:pPr>
              <w:wordWrap/>
              <w:spacing w:line="312" w:lineRule="auto"/>
              <w:jc w:val="center"/>
              <w:rPr>
                <w:rFonts w:ascii="나눔명조" w:eastAsia="나눔명조" w:hAnsi="나눔명조"/>
                <w:b/>
                <w:bCs/>
                <w:sz w:val="18"/>
                <w:szCs w:val="18"/>
              </w:rPr>
            </w:pPr>
            <w:r w:rsidRPr="00434218">
              <w:rPr>
                <w:rFonts w:ascii="나눔명조" w:eastAsia="나눔명조" w:hAnsi="나눔명조"/>
                <w:b/>
                <w:bCs/>
                <w:sz w:val="18"/>
                <w:szCs w:val="18"/>
              </w:rPr>
              <w:drawing>
                <wp:inline distT="0" distB="0" distL="0" distR="0" wp14:anchorId="5F2CB0F8" wp14:editId="508E10B4">
                  <wp:extent cx="1835834" cy="957635"/>
                  <wp:effectExtent l="0" t="0" r="5715" b="0"/>
                  <wp:docPr id="131017203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172033" name=""/>
                          <pic:cNvPicPr/>
                        </pic:nvPicPr>
                        <pic:blipFill>
                          <a:blip r:embed="rId13"/>
                          <a:stretch>
                            <a:fillRect/>
                          </a:stretch>
                        </pic:blipFill>
                        <pic:spPr>
                          <a:xfrm>
                            <a:off x="0" y="0"/>
                            <a:ext cx="1881470" cy="981440"/>
                          </a:xfrm>
                          <a:prstGeom prst="rect">
                            <a:avLst/>
                          </a:prstGeom>
                        </pic:spPr>
                      </pic:pic>
                    </a:graphicData>
                  </a:graphic>
                </wp:inline>
              </w:drawing>
            </w:r>
          </w:p>
          <w:p w:rsidR="00A306A7" w:rsidRPr="00434218" w:rsidRDefault="00A306A7" w:rsidP="00FB0479">
            <w:pPr>
              <w:wordWrap/>
              <w:spacing w:line="312" w:lineRule="auto"/>
              <w:jc w:val="center"/>
              <w:rPr>
                <w:rFonts w:ascii="나눔명조" w:eastAsia="나눔명조" w:hAnsi="나눔명조"/>
                <w:b/>
                <w:bCs/>
                <w:sz w:val="18"/>
                <w:szCs w:val="18"/>
              </w:rPr>
            </w:pPr>
            <w:r w:rsidRPr="00434218">
              <w:rPr>
                <w:rFonts w:ascii="나눔명조" w:eastAsia="나눔명조" w:hAnsi="나눔명조"/>
                <w:b/>
                <w:bCs/>
                <w:sz w:val="18"/>
                <w:szCs w:val="18"/>
              </w:rPr>
              <w:t>T=10.5(s)</w:t>
            </w:r>
          </w:p>
        </w:tc>
      </w:tr>
      <w:tr w:rsidR="00FB0479" w:rsidRPr="00434218" w:rsidTr="00FB0479">
        <w:trPr>
          <w:trHeight w:val="128"/>
        </w:trPr>
        <w:tc>
          <w:tcPr>
            <w:tcW w:w="1030" w:type="dxa"/>
            <w:vAlign w:val="center"/>
          </w:tcPr>
          <w:p w:rsidR="00A306A7" w:rsidRPr="00434218" w:rsidRDefault="00FB0479" w:rsidP="00FB0479">
            <w:pPr>
              <w:wordWrap/>
              <w:spacing w:line="312" w:lineRule="auto"/>
              <w:jc w:val="center"/>
              <w:rPr>
                <w:rFonts w:ascii="나눔명조" w:eastAsia="나눔명조" w:hAnsi="나눔명조"/>
                <w:b/>
                <w:bCs/>
                <w:sz w:val="18"/>
                <w:szCs w:val="18"/>
              </w:rPr>
            </w:pPr>
            <w:r w:rsidRPr="00434218">
              <w:rPr>
                <w:rFonts w:ascii="나눔명조" w:eastAsia="나눔명조" w:hAnsi="나눔명조"/>
                <w:b/>
                <w:bCs/>
                <w:sz w:val="18"/>
                <w:szCs w:val="18"/>
              </w:rPr>
              <w:drawing>
                <wp:inline distT="0" distB="0" distL="0" distR="0" wp14:anchorId="3309F31A" wp14:editId="1FBFFFFE">
                  <wp:extent cx="1828800" cy="953965"/>
                  <wp:effectExtent l="0" t="0" r="0" b="0"/>
                  <wp:docPr id="101586244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862445" name=""/>
                          <pic:cNvPicPr/>
                        </pic:nvPicPr>
                        <pic:blipFill>
                          <a:blip r:embed="rId14"/>
                          <a:stretch>
                            <a:fillRect/>
                          </a:stretch>
                        </pic:blipFill>
                        <pic:spPr>
                          <a:xfrm>
                            <a:off x="0" y="0"/>
                            <a:ext cx="1863458" cy="972044"/>
                          </a:xfrm>
                          <a:prstGeom prst="rect">
                            <a:avLst/>
                          </a:prstGeom>
                        </pic:spPr>
                      </pic:pic>
                    </a:graphicData>
                  </a:graphic>
                </wp:inline>
              </w:drawing>
            </w:r>
          </w:p>
          <w:p w:rsidR="00FB0479" w:rsidRPr="00434218" w:rsidRDefault="00FB0479" w:rsidP="00FB0479">
            <w:pPr>
              <w:wordWrap/>
              <w:spacing w:line="312" w:lineRule="auto"/>
              <w:jc w:val="center"/>
              <w:rPr>
                <w:rFonts w:ascii="나눔명조" w:eastAsia="나눔명조" w:hAnsi="나눔명조"/>
                <w:b/>
                <w:bCs/>
                <w:sz w:val="18"/>
                <w:szCs w:val="18"/>
              </w:rPr>
            </w:pPr>
            <w:r w:rsidRPr="00434218">
              <w:rPr>
                <w:rFonts w:ascii="나눔명조" w:eastAsia="나눔명조" w:hAnsi="나눔명조"/>
                <w:b/>
                <w:bCs/>
                <w:sz w:val="18"/>
                <w:szCs w:val="18"/>
              </w:rPr>
              <w:t>T=11(s)</w:t>
            </w:r>
          </w:p>
        </w:tc>
        <w:tc>
          <w:tcPr>
            <w:tcW w:w="2672" w:type="dxa"/>
            <w:vAlign w:val="center"/>
          </w:tcPr>
          <w:p w:rsidR="00A306A7" w:rsidRPr="00434218" w:rsidRDefault="00FB0479" w:rsidP="00FB0479">
            <w:pPr>
              <w:wordWrap/>
              <w:spacing w:line="312" w:lineRule="auto"/>
              <w:jc w:val="center"/>
              <w:rPr>
                <w:rFonts w:ascii="나눔명조" w:eastAsia="나눔명조" w:hAnsi="나눔명조"/>
                <w:b/>
                <w:bCs/>
                <w:sz w:val="18"/>
                <w:szCs w:val="18"/>
              </w:rPr>
            </w:pPr>
            <w:r w:rsidRPr="00434218">
              <w:rPr>
                <w:rFonts w:ascii="나눔명조" w:eastAsia="나눔명조" w:hAnsi="나눔명조"/>
                <w:b/>
                <w:bCs/>
                <w:sz w:val="18"/>
                <w:szCs w:val="18"/>
              </w:rPr>
              <w:drawing>
                <wp:inline distT="0" distB="0" distL="0" distR="0" wp14:anchorId="5942E4BE" wp14:editId="764E3984">
                  <wp:extent cx="1866818" cy="973797"/>
                  <wp:effectExtent l="0" t="0" r="635" b="4445"/>
                  <wp:docPr id="201103081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030810" name=""/>
                          <pic:cNvPicPr/>
                        </pic:nvPicPr>
                        <pic:blipFill>
                          <a:blip r:embed="rId15"/>
                          <a:stretch>
                            <a:fillRect/>
                          </a:stretch>
                        </pic:blipFill>
                        <pic:spPr>
                          <a:xfrm>
                            <a:off x="0" y="0"/>
                            <a:ext cx="1915327" cy="999101"/>
                          </a:xfrm>
                          <a:prstGeom prst="rect">
                            <a:avLst/>
                          </a:prstGeom>
                        </pic:spPr>
                      </pic:pic>
                    </a:graphicData>
                  </a:graphic>
                </wp:inline>
              </w:drawing>
            </w:r>
          </w:p>
          <w:p w:rsidR="00FB0479" w:rsidRPr="00434218" w:rsidRDefault="00FB0479" w:rsidP="00FB0479">
            <w:pPr>
              <w:wordWrap/>
              <w:spacing w:line="312" w:lineRule="auto"/>
              <w:jc w:val="center"/>
              <w:rPr>
                <w:rFonts w:ascii="나눔명조" w:eastAsia="나눔명조" w:hAnsi="나눔명조"/>
                <w:b/>
                <w:bCs/>
                <w:sz w:val="18"/>
                <w:szCs w:val="18"/>
              </w:rPr>
            </w:pPr>
            <w:r w:rsidRPr="00434218">
              <w:rPr>
                <w:rFonts w:ascii="나눔명조" w:eastAsia="나눔명조" w:hAnsi="나눔명조"/>
                <w:b/>
                <w:bCs/>
                <w:sz w:val="18"/>
                <w:szCs w:val="18"/>
              </w:rPr>
              <w:t>T=12(s)</w:t>
            </w:r>
          </w:p>
        </w:tc>
        <w:tc>
          <w:tcPr>
            <w:tcW w:w="1081" w:type="dxa"/>
            <w:vAlign w:val="center"/>
          </w:tcPr>
          <w:p w:rsidR="00A306A7" w:rsidRPr="00434218" w:rsidRDefault="00A306A7" w:rsidP="00FB0479">
            <w:pPr>
              <w:wordWrap/>
              <w:spacing w:line="312" w:lineRule="auto"/>
              <w:jc w:val="center"/>
              <w:rPr>
                <w:rFonts w:ascii="나눔명조" w:eastAsia="나눔명조" w:hAnsi="나눔명조"/>
                <w:b/>
                <w:bCs/>
                <w:sz w:val="18"/>
                <w:szCs w:val="18"/>
              </w:rPr>
            </w:pPr>
            <w:r w:rsidRPr="00434218">
              <w:rPr>
                <w:rFonts w:ascii="나눔명조" w:eastAsia="나눔명조" w:hAnsi="나눔명조"/>
                <w:b/>
                <w:bCs/>
                <w:sz w:val="18"/>
                <w:szCs w:val="18"/>
              </w:rPr>
              <w:drawing>
                <wp:inline distT="0" distB="0" distL="0" distR="0" wp14:anchorId="0DBCA98E" wp14:editId="19C171BF">
                  <wp:extent cx="1820371" cy="949569"/>
                  <wp:effectExtent l="0" t="0" r="0" b="3175"/>
                  <wp:docPr id="87732713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327136" name=""/>
                          <pic:cNvPicPr/>
                        </pic:nvPicPr>
                        <pic:blipFill>
                          <a:blip r:embed="rId16"/>
                          <a:stretch>
                            <a:fillRect/>
                          </a:stretch>
                        </pic:blipFill>
                        <pic:spPr>
                          <a:xfrm>
                            <a:off x="0" y="0"/>
                            <a:ext cx="1885575" cy="983582"/>
                          </a:xfrm>
                          <a:prstGeom prst="rect">
                            <a:avLst/>
                          </a:prstGeom>
                        </pic:spPr>
                      </pic:pic>
                    </a:graphicData>
                  </a:graphic>
                </wp:inline>
              </w:drawing>
            </w:r>
          </w:p>
          <w:p w:rsidR="00A306A7" w:rsidRPr="00434218" w:rsidRDefault="00A306A7" w:rsidP="00FB0479">
            <w:pPr>
              <w:wordWrap/>
              <w:spacing w:line="312" w:lineRule="auto"/>
              <w:jc w:val="center"/>
              <w:rPr>
                <w:rFonts w:ascii="나눔명조" w:eastAsia="나눔명조" w:hAnsi="나눔명조"/>
                <w:b/>
                <w:bCs/>
                <w:sz w:val="18"/>
                <w:szCs w:val="18"/>
              </w:rPr>
            </w:pPr>
            <w:r w:rsidRPr="00434218">
              <w:rPr>
                <w:rFonts w:ascii="나눔명조" w:eastAsia="나눔명조" w:hAnsi="나눔명조"/>
                <w:b/>
                <w:bCs/>
                <w:sz w:val="18"/>
                <w:szCs w:val="18"/>
              </w:rPr>
              <w:t>T=23.4(s)</w:t>
            </w:r>
          </w:p>
        </w:tc>
      </w:tr>
    </w:tbl>
    <w:p w:rsidR="00434218" w:rsidRDefault="00A306A7" w:rsidP="00434218">
      <w:pPr>
        <w:keepNext/>
        <w:tabs>
          <w:tab w:val="left" w:pos="1452"/>
        </w:tabs>
        <w:wordWrap/>
        <w:spacing w:line="312" w:lineRule="auto"/>
        <w:jc w:val="center"/>
      </w:pPr>
      <w:r w:rsidRPr="00A306A7">
        <w:rPr>
          <w:rFonts w:ascii="나눔명조" w:eastAsia="나눔명조" w:hAnsi="나눔명조"/>
          <w:b/>
          <w:bCs/>
          <w:sz w:val="20"/>
          <w:szCs w:val="20"/>
        </w:rPr>
        <w:lastRenderedPageBreak/>
        <w:drawing>
          <wp:inline distT="0" distB="0" distL="0" distR="0" wp14:anchorId="1A0A2840" wp14:editId="0A2F41B6">
            <wp:extent cx="4042162" cy="2222696"/>
            <wp:effectExtent l="0" t="0" r="0" b="0"/>
            <wp:docPr id="82895072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950725" name=""/>
                    <pic:cNvPicPr/>
                  </pic:nvPicPr>
                  <pic:blipFill>
                    <a:blip r:embed="rId17"/>
                    <a:stretch>
                      <a:fillRect/>
                    </a:stretch>
                  </pic:blipFill>
                  <pic:spPr>
                    <a:xfrm>
                      <a:off x="0" y="0"/>
                      <a:ext cx="4077217" cy="2241972"/>
                    </a:xfrm>
                    <a:prstGeom prst="rect">
                      <a:avLst/>
                    </a:prstGeom>
                  </pic:spPr>
                </pic:pic>
              </a:graphicData>
            </a:graphic>
          </wp:inline>
        </w:drawing>
      </w:r>
    </w:p>
    <w:p w:rsidR="00A306A7" w:rsidRDefault="00434218" w:rsidP="00434218">
      <w:pPr>
        <w:pStyle w:val="a6"/>
        <w:jc w:val="center"/>
        <w:rPr>
          <w:rFonts w:ascii="나눔명조" w:eastAsia="나눔명조" w:hAnsi="나눔명조"/>
        </w:rPr>
      </w:pPr>
      <w:r w:rsidRPr="00434218">
        <w:rPr>
          <w:rFonts w:ascii="나눔명조" w:eastAsia="나눔명조" w:hAnsi="나눔명조"/>
        </w:rPr>
        <w:t xml:space="preserve">Figure </w:t>
      </w:r>
      <w:r w:rsidRPr="00434218">
        <w:rPr>
          <w:rFonts w:ascii="나눔명조" w:eastAsia="나눔명조" w:hAnsi="나눔명조"/>
        </w:rPr>
        <w:fldChar w:fldCharType="begin"/>
      </w:r>
      <w:r w:rsidRPr="00434218">
        <w:rPr>
          <w:rFonts w:ascii="나눔명조" w:eastAsia="나눔명조" w:hAnsi="나눔명조"/>
        </w:rPr>
        <w:instrText xml:space="preserve"> SEQ Figure \* ARABIC </w:instrText>
      </w:r>
      <w:r w:rsidRPr="00434218">
        <w:rPr>
          <w:rFonts w:ascii="나눔명조" w:eastAsia="나눔명조" w:hAnsi="나눔명조"/>
        </w:rPr>
        <w:fldChar w:fldCharType="separate"/>
      </w:r>
      <w:r w:rsidR="00AB573D">
        <w:rPr>
          <w:rFonts w:ascii="나눔명조" w:eastAsia="나눔명조" w:hAnsi="나눔명조"/>
          <w:noProof/>
        </w:rPr>
        <w:t>2</w:t>
      </w:r>
      <w:r w:rsidRPr="00434218">
        <w:rPr>
          <w:rFonts w:ascii="나눔명조" w:eastAsia="나눔명조" w:hAnsi="나눔명조"/>
        </w:rPr>
        <w:fldChar w:fldCharType="end"/>
      </w:r>
      <w:r w:rsidRPr="00434218">
        <w:rPr>
          <w:rFonts w:ascii="나눔명조" w:eastAsia="나눔명조" w:hAnsi="나눔명조"/>
        </w:rPr>
        <w:t xml:space="preserve"> Distance between cars</w:t>
      </w:r>
    </w:p>
    <w:p w:rsidR="00434218" w:rsidRPr="00434218" w:rsidRDefault="00434218" w:rsidP="00434218"/>
    <w:p w:rsidR="00F04AD0" w:rsidRDefault="000E2CCC" w:rsidP="006A681E">
      <w:pPr>
        <w:wordWrap/>
        <w:spacing w:line="312" w:lineRule="auto"/>
        <w:rPr>
          <w:rFonts w:ascii="나눔명조" w:eastAsia="나눔명조" w:hAnsi="나눔명조"/>
          <w:b/>
          <w:bCs/>
          <w:sz w:val="20"/>
          <w:szCs w:val="20"/>
        </w:rPr>
      </w:pPr>
      <w:r>
        <w:rPr>
          <w:rFonts w:ascii="나눔명조" w:eastAsia="나눔명조" w:hAnsi="나눔명조"/>
          <w:b/>
          <w:bCs/>
          <w:sz w:val="20"/>
          <w:szCs w:val="20"/>
        </w:rPr>
        <w:t>2</w:t>
      </w:r>
      <w:r w:rsidR="005716C1">
        <w:rPr>
          <w:rFonts w:ascii="나눔명조" w:eastAsia="나눔명조" w:hAnsi="나눔명조"/>
          <w:b/>
          <w:bCs/>
          <w:sz w:val="20"/>
          <w:szCs w:val="20"/>
        </w:rPr>
        <w:t xml:space="preserve">. </w:t>
      </w:r>
      <w:r w:rsidR="00F04AD0">
        <w:rPr>
          <w:rFonts w:ascii="나눔명조" w:eastAsia="나눔명조" w:hAnsi="나눔명조"/>
          <w:b/>
          <w:bCs/>
          <w:sz w:val="20"/>
          <w:szCs w:val="20"/>
        </w:rPr>
        <w:t xml:space="preserve">Time </w:t>
      </w:r>
      <w:r w:rsidR="005716C1">
        <w:rPr>
          <w:rFonts w:ascii="나눔명조" w:eastAsia="나눔명조" w:hAnsi="나눔명조"/>
          <w:b/>
          <w:bCs/>
          <w:sz w:val="20"/>
          <w:szCs w:val="20"/>
        </w:rPr>
        <w:t>Optimization</w:t>
      </w:r>
    </w:p>
    <w:p w:rsidR="00D77FCF" w:rsidRDefault="00D77FCF" w:rsidP="006A681E">
      <w:pPr>
        <w:wordWrap/>
        <w:spacing w:line="312" w:lineRule="auto"/>
        <w:rPr>
          <w:rFonts w:ascii="나눔명조" w:eastAsia="나눔명조" w:hAnsi="나눔명조"/>
          <w:sz w:val="20"/>
          <w:szCs w:val="20"/>
        </w:rPr>
      </w:pPr>
      <w:r w:rsidRPr="00D77FCF">
        <w:rPr>
          <w:rFonts w:ascii="나눔명조" w:eastAsia="나눔명조" w:hAnsi="나눔명조"/>
          <w:sz w:val="20"/>
          <w:szCs w:val="20"/>
        </w:rPr>
        <w:t xml:space="preserve">In </w:t>
      </w:r>
      <w:proofErr w:type="spellStart"/>
      <w:r w:rsidRPr="00D77FCF">
        <w:rPr>
          <w:rFonts w:ascii="나눔명조" w:eastAsia="나눔명조" w:hAnsi="나눔명조"/>
          <w:sz w:val="20"/>
          <w:szCs w:val="20"/>
        </w:rPr>
        <w:t>Dubins</w:t>
      </w:r>
      <w:proofErr w:type="spellEnd"/>
      <w:r w:rsidRPr="00D77FCF">
        <w:rPr>
          <w:rFonts w:ascii="나눔명조" w:eastAsia="나눔명조" w:hAnsi="나눔명조"/>
          <w:sz w:val="20"/>
          <w:szCs w:val="20"/>
        </w:rPr>
        <w:t>’ car system, where the velocity is constant and set to 1 except at the goal, optimizing the path length directly correlates to optimizing the time taken to traverse the path.</w:t>
      </w:r>
    </w:p>
    <w:p w:rsidR="00D77FCF" w:rsidRDefault="00D77FCF" w:rsidP="006A681E">
      <w:pPr>
        <w:wordWrap/>
        <w:spacing w:line="312" w:lineRule="auto"/>
        <w:rPr>
          <w:rFonts w:ascii="나눔명조" w:eastAsia="나눔명조" w:hAnsi="나눔명조"/>
          <w:sz w:val="20"/>
          <w:szCs w:val="20"/>
        </w:rPr>
      </w:pPr>
      <w:r w:rsidRPr="00D77FCF">
        <w:rPr>
          <w:rFonts w:ascii="나눔명조" w:eastAsia="나눔명조" w:hAnsi="나눔명조"/>
          <w:sz w:val="20"/>
          <w:szCs w:val="20"/>
        </w:rPr>
        <w:t>Given that the cost function in the hybrid A* algorithm is defined as the total length of the arc the car moves, the path length derived from this algorithm is guaranteed to be at least the shortest among the considered paths. However, due to the discretization of angular velocities in the car's actions, there may exist paths with shorter lengths that are not considered.</w:t>
      </w:r>
    </w:p>
    <w:p w:rsidR="003633C7" w:rsidRDefault="00492799" w:rsidP="006A681E">
      <w:pPr>
        <w:wordWrap/>
        <w:spacing w:line="312" w:lineRule="auto"/>
        <w:rPr>
          <w:rFonts w:ascii="나눔명조" w:eastAsia="나눔명조" w:hAnsi="나눔명조"/>
          <w:sz w:val="20"/>
          <w:szCs w:val="20"/>
        </w:rPr>
      </w:pPr>
      <w:r w:rsidRPr="00492799">
        <w:rPr>
          <w:rFonts w:ascii="나눔명조" w:eastAsia="나눔명조" w:hAnsi="나눔명조"/>
          <w:sz w:val="20"/>
          <w:szCs w:val="20"/>
        </w:rPr>
        <w:t>In the context of the Conflict-Based Search (CBS) algorithm, as the conflict tree expands, nodes representing paths with the minimum cost (which is the total path length) are explored first. This means that the algorithm prioritizes finding the shortest possible path. Consequently, the first combination of paths that is found to be collision-free and has the minimum path length becomes the solution. While we cannot claim that the found path is globally optimal, we can expect it to be among the shortest paths considered, as replanning is attempted from the shortest path among those evaluated. To prove optimality, it would be necessary to expand all generated nodes until a collision-free path is found.</w:t>
      </w:r>
    </w:p>
    <w:p w:rsidR="00492799" w:rsidRPr="00492799" w:rsidRDefault="00492799" w:rsidP="006A681E">
      <w:pPr>
        <w:wordWrap/>
        <w:spacing w:line="312" w:lineRule="auto"/>
        <w:rPr>
          <w:rFonts w:ascii="나눔명조" w:eastAsia="나눔명조" w:hAnsi="나눔명조"/>
          <w:sz w:val="20"/>
          <w:szCs w:val="20"/>
        </w:rPr>
      </w:pPr>
    </w:p>
    <w:p w:rsidR="003633C7" w:rsidRDefault="003633C7" w:rsidP="006A681E">
      <w:pPr>
        <w:wordWrap/>
        <w:spacing w:line="312" w:lineRule="auto"/>
        <w:rPr>
          <w:rFonts w:ascii="나눔명조" w:eastAsia="나눔명조" w:hAnsi="나눔명조"/>
          <w:b/>
          <w:bCs/>
          <w:sz w:val="20"/>
          <w:szCs w:val="20"/>
        </w:rPr>
      </w:pPr>
      <w:r>
        <w:rPr>
          <w:rFonts w:ascii="나눔명조" w:eastAsia="나눔명조" w:hAnsi="나눔명조" w:hint="eastAsia"/>
          <w:b/>
          <w:bCs/>
          <w:sz w:val="20"/>
          <w:szCs w:val="20"/>
        </w:rPr>
        <w:t xml:space="preserve">3. </w:t>
      </w:r>
      <w:r>
        <w:rPr>
          <w:rFonts w:ascii="나눔명조" w:eastAsia="나눔명조" w:hAnsi="나눔명조"/>
          <w:b/>
          <w:bCs/>
          <w:sz w:val="20"/>
          <w:szCs w:val="20"/>
        </w:rPr>
        <w:t>Discussion</w:t>
      </w:r>
    </w:p>
    <w:p w:rsidR="00617565" w:rsidRDefault="00672332" w:rsidP="00617565">
      <w:pPr>
        <w:wordWrap/>
        <w:spacing w:line="312" w:lineRule="auto"/>
        <w:rPr>
          <w:rFonts w:ascii="나눔명조" w:eastAsia="나눔명조" w:hAnsi="나눔명조" w:hint="eastAsia"/>
          <w:sz w:val="20"/>
          <w:szCs w:val="20"/>
        </w:rPr>
      </w:pPr>
      <w:r>
        <w:rPr>
          <w:rFonts w:ascii="나눔명조" w:eastAsia="나눔명조" w:hAnsi="나눔명조" w:hint="eastAsia"/>
          <w:sz w:val="20"/>
          <w:szCs w:val="20"/>
        </w:rPr>
        <w:t>1)</w:t>
      </w:r>
      <w:r w:rsidR="00617565" w:rsidRPr="00617565">
        <w:rPr>
          <w:rFonts w:ascii="나눔명조" w:eastAsia="나눔명조" w:hAnsi="나눔명조"/>
          <w:sz w:val="20"/>
          <w:szCs w:val="20"/>
        </w:rPr>
        <w:t xml:space="preserve"> </w:t>
      </w:r>
      <w:r w:rsidR="00617565" w:rsidRPr="003633C7">
        <w:rPr>
          <w:rFonts w:ascii="나눔명조" w:eastAsia="나눔명조" w:hAnsi="나눔명조"/>
          <w:sz w:val="20"/>
          <w:szCs w:val="20"/>
        </w:rPr>
        <w:t>I had more ideas for better algorithms, but implementation difficulties prevented me from trying them.</w:t>
      </w:r>
    </w:p>
    <w:p w:rsidR="003633C7" w:rsidRPr="003633C7" w:rsidRDefault="00617565" w:rsidP="003633C7">
      <w:pPr>
        <w:wordWrap/>
        <w:spacing w:line="312" w:lineRule="auto"/>
        <w:rPr>
          <w:rFonts w:ascii="나눔명조" w:eastAsia="나눔명조" w:hAnsi="나눔명조"/>
          <w:sz w:val="20"/>
          <w:szCs w:val="20"/>
        </w:rPr>
      </w:pPr>
      <w:r>
        <w:rPr>
          <w:rFonts w:ascii="나눔명조" w:eastAsia="나눔명조" w:hAnsi="나눔명조"/>
          <w:sz w:val="20"/>
          <w:szCs w:val="20"/>
        </w:rPr>
        <w:t>O</w:t>
      </w:r>
      <w:r>
        <w:rPr>
          <w:rFonts w:ascii="나눔명조" w:eastAsia="나눔명조" w:hAnsi="나눔명조" w:hint="eastAsia"/>
          <w:sz w:val="20"/>
          <w:szCs w:val="20"/>
        </w:rPr>
        <w:t xml:space="preserve">ne out them was using </w:t>
      </w:r>
      <w:proofErr w:type="spellStart"/>
      <w:r w:rsidRPr="003633C7">
        <w:rPr>
          <w:rFonts w:ascii="나눔명조" w:eastAsia="나눔명조" w:hAnsi="나눔명조"/>
          <w:sz w:val="20"/>
          <w:szCs w:val="20"/>
        </w:rPr>
        <w:t>Dubins</w:t>
      </w:r>
      <w:proofErr w:type="spellEnd"/>
      <w:r w:rsidRPr="003633C7">
        <w:rPr>
          <w:rFonts w:ascii="나눔명조" w:eastAsia="나눔명조" w:hAnsi="나눔명조"/>
          <w:sz w:val="20"/>
          <w:szCs w:val="20"/>
        </w:rPr>
        <w:t>’ path</w:t>
      </w:r>
      <w:r>
        <w:rPr>
          <w:rFonts w:ascii="나눔명조" w:eastAsia="나눔명조" w:hAnsi="나눔명조" w:hint="eastAsia"/>
          <w:sz w:val="20"/>
          <w:szCs w:val="20"/>
        </w:rPr>
        <w:t xml:space="preserve"> </w:t>
      </w:r>
      <w:r>
        <w:rPr>
          <w:rFonts w:ascii="나눔명조" w:eastAsia="나눔명조" w:hAnsi="나눔명조"/>
          <w:sz w:val="20"/>
          <w:szCs w:val="20"/>
        </w:rPr>
        <w:t>(LSL, RSL, LSR, RSR)</w:t>
      </w:r>
      <w:r>
        <w:rPr>
          <w:rFonts w:ascii="나눔명조" w:eastAsia="나눔명조" w:hAnsi="나눔명조" w:hint="eastAsia"/>
          <w:sz w:val="20"/>
          <w:szCs w:val="20"/>
        </w:rPr>
        <w:t xml:space="preserve">. At </w:t>
      </w:r>
      <w:proofErr w:type="gramStart"/>
      <w:r>
        <w:rPr>
          <w:rFonts w:ascii="나눔명조" w:eastAsia="나눔명조" w:hAnsi="나눔명조" w:hint="eastAsia"/>
          <w:sz w:val="20"/>
          <w:szCs w:val="20"/>
        </w:rPr>
        <w:t>first</w:t>
      </w:r>
      <w:proofErr w:type="gramEnd"/>
      <w:r>
        <w:rPr>
          <w:rFonts w:ascii="나눔명조" w:eastAsia="나눔명조" w:hAnsi="나눔명조" w:hint="eastAsia"/>
          <w:sz w:val="20"/>
          <w:szCs w:val="20"/>
        </w:rPr>
        <w:t xml:space="preserve"> I </w:t>
      </w:r>
      <w:r>
        <w:rPr>
          <w:rFonts w:ascii="나눔명조" w:eastAsia="나눔명조" w:hAnsi="나눔명조"/>
          <w:sz w:val="20"/>
          <w:szCs w:val="20"/>
        </w:rPr>
        <w:t>didn’</w:t>
      </w:r>
      <w:r>
        <w:rPr>
          <w:rFonts w:ascii="나눔명조" w:eastAsia="나눔명조" w:hAnsi="나눔명조" w:hint="eastAsia"/>
          <w:sz w:val="20"/>
          <w:szCs w:val="20"/>
        </w:rPr>
        <w:t xml:space="preserve">t use </w:t>
      </w:r>
      <w:proofErr w:type="spellStart"/>
      <w:r w:rsidR="003633C7" w:rsidRPr="003633C7">
        <w:rPr>
          <w:rFonts w:ascii="나눔명조" w:eastAsia="나눔명조" w:hAnsi="나눔명조"/>
          <w:sz w:val="20"/>
          <w:szCs w:val="20"/>
        </w:rPr>
        <w:t>Dubins</w:t>
      </w:r>
      <w:proofErr w:type="spellEnd"/>
      <w:r w:rsidR="003633C7" w:rsidRPr="003633C7">
        <w:rPr>
          <w:rFonts w:ascii="나눔명조" w:eastAsia="나눔명조" w:hAnsi="나눔명조"/>
          <w:sz w:val="20"/>
          <w:szCs w:val="20"/>
        </w:rPr>
        <w:t>’ path</w:t>
      </w:r>
      <w:r>
        <w:rPr>
          <w:rFonts w:ascii="나눔명조" w:eastAsia="나눔명조" w:hAnsi="나눔명조" w:hint="eastAsia"/>
          <w:sz w:val="20"/>
          <w:szCs w:val="20"/>
        </w:rPr>
        <w:t xml:space="preserve"> </w:t>
      </w:r>
      <w:r>
        <w:rPr>
          <w:rFonts w:ascii="나눔명조" w:eastAsia="나눔명조" w:hAnsi="나눔명조"/>
          <w:sz w:val="20"/>
          <w:szCs w:val="20"/>
        </w:rPr>
        <w:t>because</w:t>
      </w:r>
      <w:r>
        <w:rPr>
          <w:rFonts w:ascii="나눔명조" w:eastAsia="나눔명조" w:hAnsi="나눔명조" w:hint="eastAsia"/>
          <w:sz w:val="20"/>
          <w:szCs w:val="20"/>
        </w:rPr>
        <w:t xml:space="preserve"> </w:t>
      </w:r>
      <w:r w:rsidRPr="003633C7">
        <w:rPr>
          <w:rFonts w:ascii="나눔명조" w:eastAsia="나눔명조" w:hAnsi="나눔명조"/>
          <w:sz w:val="20"/>
          <w:szCs w:val="20"/>
        </w:rPr>
        <w:t>optimality of the length cannot be guaranteed</w:t>
      </w:r>
      <w:r>
        <w:rPr>
          <w:rFonts w:ascii="나눔명조" w:eastAsia="나눔명조" w:hAnsi="나눔명조" w:hint="eastAsia"/>
          <w:sz w:val="20"/>
          <w:szCs w:val="20"/>
        </w:rPr>
        <w:t xml:space="preserve">. </w:t>
      </w:r>
      <w:r w:rsidR="003633C7" w:rsidRPr="003633C7">
        <w:rPr>
          <w:rFonts w:ascii="나눔명조" w:eastAsia="나눔명조" w:hAnsi="나눔명조"/>
          <w:sz w:val="20"/>
          <w:szCs w:val="20"/>
        </w:rPr>
        <w:t xml:space="preserve">However, when approaching the goal, the generated node closest to the goal may not be feasible to reach due to orientation differences and car dynamics. Therefore, it would be better to check if a </w:t>
      </w:r>
      <w:proofErr w:type="spellStart"/>
      <w:r w:rsidR="003633C7" w:rsidRPr="003633C7">
        <w:rPr>
          <w:rFonts w:ascii="나눔명조" w:eastAsia="나눔명조" w:hAnsi="나눔명조"/>
          <w:sz w:val="20"/>
          <w:szCs w:val="20"/>
        </w:rPr>
        <w:t>Dubins</w:t>
      </w:r>
      <w:proofErr w:type="spellEnd"/>
      <w:r w:rsidR="003633C7" w:rsidRPr="003633C7">
        <w:rPr>
          <w:rFonts w:ascii="나눔명조" w:eastAsia="나눔명조" w:hAnsi="나눔명조"/>
          <w:sz w:val="20"/>
          <w:szCs w:val="20"/>
        </w:rPr>
        <w:t xml:space="preserve">’ path can be generated for every expanded node. Whenever such a path is generated, we can consider it as a path candidate. Although integrating </w:t>
      </w:r>
      <w:proofErr w:type="spellStart"/>
      <w:r w:rsidR="003633C7" w:rsidRPr="003633C7">
        <w:rPr>
          <w:rFonts w:ascii="나눔명조" w:eastAsia="나눔명조" w:hAnsi="나눔명조"/>
          <w:sz w:val="20"/>
          <w:szCs w:val="20"/>
        </w:rPr>
        <w:t>Dubins</w:t>
      </w:r>
      <w:proofErr w:type="spellEnd"/>
      <w:r w:rsidR="003633C7" w:rsidRPr="003633C7">
        <w:rPr>
          <w:rFonts w:ascii="나눔명조" w:eastAsia="나눔명조" w:hAnsi="나눔명조"/>
          <w:sz w:val="20"/>
          <w:szCs w:val="20"/>
        </w:rPr>
        <w:t>' paths may introduce additional computational load, selectively applying them when nearing the goal could balance feasibility and optimality.</w:t>
      </w:r>
    </w:p>
    <w:p w:rsidR="00D60286" w:rsidRDefault="00672332" w:rsidP="00D60286">
      <w:pPr>
        <w:wordWrap/>
        <w:spacing w:line="312" w:lineRule="auto"/>
        <w:rPr>
          <w:rFonts w:ascii="나눔명조" w:eastAsia="나눔명조" w:hAnsi="나눔명조"/>
          <w:sz w:val="20"/>
          <w:szCs w:val="20"/>
        </w:rPr>
      </w:pPr>
      <w:r>
        <w:rPr>
          <w:rFonts w:ascii="나눔명조" w:eastAsia="나눔명조" w:hAnsi="나눔명조" w:hint="eastAsia"/>
          <w:sz w:val="20"/>
          <w:szCs w:val="20"/>
        </w:rPr>
        <w:lastRenderedPageBreak/>
        <w:t xml:space="preserve">2) </w:t>
      </w:r>
      <w:r w:rsidR="003633C7" w:rsidRPr="003633C7">
        <w:rPr>
          <w:rFonts w:ascii="나눔명조" w:eastAsia="나눔명조" w:hAnsi="나눔명조"/>
          <w:sz w:val="20"/>
          <w:szCs w:val="20"/>
        </w:rPr>
        <w:t xml:space="preserve">While the CBS algorithm inherently favors path length minimization due to its search strategy, the overall time-optimality of the solution is subject to the resolution and completeness of the underlying pathfinding algorithm, in this case, the hybrid A* algorithm. Therefore, the time-optimality of the CBS algorithm is closely tied to how well the hybrid A* algorithm approximates the true shortest path in the discretized action space. </w:t>
      </w:r>
    </w:p>
    <w:p w:rsidR="00D60286" w:rsidRDefault="00C51872" w:rsidP="00D60286">
      <w:pPr>
        <w:wordWrap/>
        <w:spacing w:line="312" w:lineRule="auto"/>
        <w:rPr>
          <w:rFonts w:ascii="나눔명조" w:eastAsia="나눔명조" w:hAnsi="나눔명조"/>
          <w:sz w:val="20"/>
          <w:szCs w:val="20"/>
        </w:rPr>
      </w:pPr>
      <w:r>
        <w:rPr>
          <w:rFonts w:ascii="나눔명조" w:eastAsia="나눔명조" w:hAnsi="나눔명조"/>
          <w:sz w:val="20"/>
          <w:szCs w:val="20"/>
        </w:rPr>
        <w:t>In this context, o</w:t>
      </w:r>
      <w:r w:rsidR="00D60286" w:rsidRPr="00D60286">
        <w:rPr>
          <w:rFonts w:ascii="나눔명조" w:eastAsia="나눔명조" w:hAnsi="나눔명조"/>
          <w:sz w:val="20"/>
          <w:szCs w:val="20"/>
        </w:rPr>
        <w:t>ne of the limitations of my method is that it does not account for the fact that a car may pass through a specific constraint point at a different time than another car. As a result, unnecessary constraints may be imposed, leading to suboptimal pathfinding. If the pathfinding algorithm could consider time-dependent constraints,</w:t>
      </w:r>
      <w:r w:rsidR="00D60286">
        <w:rPr>
          <w:rFonts w:ascii="나눔명조" w:eastAsia="나눔명조" w:hAnsi="나눔명조" w:hint="eastAsia"/>
          <w:sz w:val="20"/>
          <w:szCs w:val="20"/>
        </w:rPr>
        <w:t xml:space="preserve"> </w:t>
      </w:r>
      <w:r w:rsidR="00D60286">
        <w:rPr>
          <w:rFonts w:ascii="나눔명조" w:eastAsia="나눔명조" w:hAnsi="나눔명조"/>
          <w:sz w:val="20"/>
          <w:szCs w:val="20"/>
        </w:rPr>
        <w:t xml:space="preserve">such as </w:t>
      </w:r>
      <w:proofErr w:type="spellStart"/>
      <w:r w:rsidR="00D60286">
        <w:rPr>
          <w:rFonts w:ascii="나눔명조" w:eastAsia="나눔명조" w:hAnsi="나눔명조"/>
          <w:sz w:val="20"/>
          <w:szCs w:val="20"/>
        </w:rPr>
        <w:t>Spatio</w:t>
      </w:r>
      <w:proofErr w:type="spellEnd"/>
      <w:r w:rsidR="00D60286">
        <w:rPr>
          <w:rFonts w:ascii="나눔명조" w:eastAsia="나눔명조" w:hAnsi="나눔명조"/>
          <w:sz w:val="20"/>
          <w:szCs w:val="20"/>
        </w:rPr>
        <w:t>-Temporal</w:t>
      </w:r>
      <w:r w:rsidR="00D60286" w:rsidRPr="003633C7">
        <w:rPr>
          <w:rFonts w:ascii="나눔명조" w:eastAsia="나눔명조" w:hAnsi="나눔명조"/>
          <w:sz w:val="20"/>
          <w:szCs w:val="20"/>
        </w:rPr>
        <w:t xml:space="preserve"> Hybrid A</w:t>
      </w:r>
      <w:r w:rsidR="00D60286">
        <w:rPr>
          <w:rFonts w:ascii="나눔명조" w:eastAsia="나눔명조" w:hAnsi="나눔명조"/>
          <w:sz w:val="20"/>
          <w:szCs w:val="20"/>
        </w:rPr>
        <w:t>*</w:t>
      </w:r>
      <w:r w:rsidR="00D60286" w:rsidRPr="003633C7">
        <w:rPr>
          <w:rFonts w:ascii="나눔명조" w:eastAsia="나눔명조" w:hAnsi="나눔명조"/>
          <w:sz w:val="20"/>
          <w:szCs w:val="20"/>
        </w:rPr>
        <w:t xml:space="preserve"> Algorithm</w:t>
      </w:r>
      <w:r w:rsidR="00D60286">
        <w:rPr>
          <w:rStyle w:val="aa"/>
          <w:rFonts w:ascii="나눔명조" w:eastAsia="나눔명조" w:hAnsi="나눔명조"/>
          <w:sz w:val="20"/>
          <w:szCs w:val="20"/>
        </w:rPr>
        <w:footnoteReference w:id="3"/>
      </w:r>
      <w:r w:rsidR="00D60286">
        <w:rPr>
          <w:rFonts w:ascii="나눔명조" w:eastAsia="나눔명조" w:hAnsi="나눔명조"/>
          <w:sz w:val="20"/>
          <w:szCs w:val="20"/>
        </w:rPr>
        <w:t>,</w:t>
      </w:r>
      <w:r w:rsidR="00D60286" w:rsidRPr="00D60286">
        <w:rPr>
          <w:rFonts w:ascii="나눔명조" w:eastAsia="나눔명조" w:hAnsi="나눔명조"/>
          <w:sz w:val="20"/>
          <w:szCs w:val="20"/>
        </w:rPr>
        <w:t xml:space="preserve"> it would allow for more efficient use of space and time, potentially finding better paths with reduced travel times.</w:t>
      </w:r>
    </w:p>
    <w:p w:rsidR="00492799" w:rsidRPr="00D60286" w:rsidRDefault="00492799" w:rsidP="00D60286">
      <w:pPr>
        <w:wordWrap/>
        <w:spacing w:line="312" w:lineRule="auto"/>
        <w:rPr>
          <w:rFonts w:ascii="나눔명조" w:eastAsia="나눔명조" w:hAnsi="나눔명조"/>
          <w:sz w:val="20"/>
          <w:szCs w:val="20"/>
        </w:rPr>
      </w:pPr>
    </w:p>
    <w:p w:rsidR="003633C7" w:rsidRDefault="00492799" w:rsidP="006A681E">
      <w:pPr>
        <w:wordWrap/>
        <w:spacing w:line="312" w:lineRule="auto"/>
        <w:rPr>
          <w:rFonts w:ascii="나눔명조" w:eastAsia="나눔명조" w:hAnsi="나눔명조" w:hint="eastAsia"/>
          <w:sz w:val="20"/>
          <w:szCs w:val="20"/>
        </w:rPr>
      </w:pPr>
      <w:r>
        <w:rPr>
          <w:rFonts w:ascii="나눔명조" w:eastAsia="나눔명조" w:hAnsi="나눔명조" w:hint="eastAsia"/>
          <w:sz w:val="20"/>
          <w:szCs w:val="20"/>
        </w:rPr>
        <w:t xml:space="preserve">3) </w:t>
      </w:r>
      <w:r w:rsidRPr="00492799">
        <w:rPr>
          <w:rFonts w:ascii="나눔명조" w:eastAsia="나눔명조" w:hAnsi="나눔명조"/>
          <w:sz w:val="20"/>
          <w:szCs w:val="20"/>
        </w:rPr>
        <w:t>While working on this assignment, I realized, as mentioned in the class, that there is always a trade-off between the optimality of motion planning and computational resources. If an algorithm guaranteeing better optimality were implemented, it would likely result in longer computation times.</w:t>
      </w:r>
    </w:p>
    <w:p w:rsidR="00617565" w:rsidRPr="00D60286" w:rsidRDefault="00617565" w:rsidP="006A681E">
      <w:pPr>
        <w:wordWrap/>
        <w:spacing w:line="312" w:lineRule="auto"/>
        <w:rPr>
          <w:rFonts w:ascii="나눔명조" w:eastAsia="나눔명조" w:hAnsi="나눔명조" w:hint="eastAsia"/>
          <w:sz w:val="20"/>
          <w:szCs w:val="20"/>
        </w:rPr>
      </w:pPr>
    </w:p>
    <w:p w:rsidR="00AE32CC" w:rsidRDefault="00AE32CC" w:rsidP="006A681E">
      <w:pPr>
        <w:wordWrap/>
        <w:spacing w:line="312" w:lineRule="auto"/>
        <w:rPr>
          <w:rFonts w:ascii="나눔명조" w:eastAsia="나눔명조" w:hAnsi="나눔명조"/>
          <w:sz w:val="20"/>
          <w:szCs w:val="20"/>
        </w:rPr>
      </w:pPr>
      <w:r>
        <w:rPr>
          <w:rFonts w:ascii="나눔명조" w:eastAsia="나눔명조" w:hAnsi="나눔명조"/>
          <w:sz w:val="20"/>
          <w:szCs w:val="20"/>
        </w:rPr>
        <w:t>4. Code</w:t>
      </w:r>
    </w:p>
    <w:p w:rsidR="00AE32CC" w:rsidRDefault="00AE32CC" w:rsidP="006A681E">
      <w:pPr>
        <w:wordWrap/>
        <w:spacing w:line="312" w:lineRule="auto"/>
        <w:rPr>
          <w:rFonts w:ascii="나눔명조" w:eastAsia="나눔명조" w:hAnsi="나눔명조"/>
          <w:sz w:val="20"/>
          <w:szCs w:val="20"/>
        </w:rPr>
      </w:pPr>
      <w:r>
        <w:rPr>
          <w:rFonts w:ascii="나눔명조" w:eastAsia="나눔명조" w:hAnsi="나눔명조"/>
          <w:sz w:val="20"/>
          <w:szCs w:val="20"/>
        </w:rPr>
        <w:t>------</w:t>
      </w:r>
    </w:p>
    <w:p w:rsidR="00AE32CC" w:rsidRPr="00AE32CC" w:rsidRDefault="00AE32CC" w:rsidP="00AE32CC">
      <w:pPr>
        <w:wordWrap/>
        <w:spacing w:line="312" w:lineRule="auto"/>
        <w:rPr>
          <w:rFonts w:ascii="Andale Mono" w:eastAsia="나눔명조" w:hAnsi="Andale Mono"/>
          <w:sz w:val="14"/>
          <w:szCs w:val="14"/>
        </w:rPr>
      </w:pPr>
      <w:r w:rsidRPr="00D77FCF">
        <w:rPr>
          <w:rFonts w:ascii="Andale Mono" w:eastAsia="나눔명조" w:hAnsi="Andale Mono"/>
          <w:b/>
          <w:bCs/>
          <w:sz w:val="14"/>
          <w:szCs w:val="14"/>
        </w:rPr>
        <w:t>class</w:t>
      </w:r>
      <w:r w:rsidRPr="00AE32CC">
        <w:rPr>
          <w:rFonts w:ascii="Andale Mono" w:eastAsia="나눔명조" w:hAnsi="Andale Mono"/>
          <w:sz w:val="14"/>
          <w:szCs w:val="14"/>
        </w:rPr>
        <w:t xml:space="preserve"> </w:t>
      </w:r>
      <w:proofErr w:type="spellStart"/>
      <w:r w:rsidRPr="00AE32CC">
        <w:rPr>
          <w:rFonts w:ascii="Andale Mono" w:eastAsia="나눔명조" w:hAnsi="Andale Mono"/>
          <w:sz w:val="14"/>
          <w:szCs w:val="14"/>
        </w:rPr>
        <w:t>HybridAstar</w:t>
      </w:r>
      <w:proofErr w:type="spellEnd"/>
      <w:r w:rsidRPr="00AE32CC">
        <w:rPr>
          <w:rFonts w:ascii="Andale Mono" w:eastAsia="나눔명조" w:hAnsi="Andale Mono"/>
          <w:sz w:val="14"/>
          <w:szCs w:val="14"/>
        </w:rPr>
        <w:t>:</w:t>
      </w:r>
    </w:p>
    <w:p w:rsidR="00AE32CC" w:rsidRPr="00AE32CC" w:rsidRDefault="00AE32CC" w:rsidP="00AE32CC">
      <w:pPr>
        <w:wordWrap/>
        <w:spacing w:line="312" w:lineRule="auto"/>
        <w:rPr>
          <w:rFonts w:ascii="Andale Mono" w:eastAsia="나눔명조" w:hAnsi="Andale Mono"/>
          <w:sz w:val="14"/>
          <w:szCs w:val="14"/>
        </w:rPr>
      </w:pPr>
      <w:r w:rsidRPr="00AE32CC">
        <w:rPr>
          <w:rFonts w:ascii="Andale Mono" w:eastAsia="나눔명조" w:hAnsi="Andale Mono"/>
          <w:sz w:val="14"/>
          <w:szCs w:val="14"/>
        </w:rPr>
        <w:t xml:space="preserve">    </w:t>
      </w:r>
      <w:r w:rsidRPr="00D77FCF">
        <w:rPr>
          <w:rFonts w:ascii="Andale Mono" w:eastAsia="나눔명조" w:hAnsi="Andale Mono"/>
          <w:b/>
          <w:bCs/>
          <w:sz w:val="14"/>
          <w:szCs w:val="14"/>
        </w:rPr>
        <w:t>def</w:t>
      </w:r>
      <w:r w:rsidRPr="00AE32CC">
        <w:rPr>
          <w:rFonts w:ascii="Andale Mono" w:eastAsia="나눔명조" w:hAnsi="Andale Mono"/>
          <w:sz w:val="14"/>
          <w:szCs w:val="14"/>
        </w:rPr>
        <w:t xml:space="preserve"> __</w:t>
      </w:r>
      <w:proofErr w:type="spellStart"/>
      <w:r w:rsidRPr="00AE32CC">
        <w:rPr>
          <w:rFonts w:ascii="Andale Mono" w:eastAsia="나눔명조" w:hAnsi="Andale Mono"/>
          <w:sz w:val="14"/>
          <w:szCs w:val="14"/>
        </w:rPr>
        <w:t>init</w:t>
      </w:r>
      <w:proofErr w:type="spellEnd"/>
      <w:r w:rsidRPr="00AE32CC">
        <w:rPr>
          <w:rFonts w:ascii="Andale Mono" w:eastAsia="나눔명조" w:hAnsi="Andale Mono"/>
          <w:sz w:val="14"/>
          <w:szCs w:val="14"/>
        </w:rPr>
        <w:t>_</w:t>
      </w:r>
      <w:proofErr w:type="gramStart"/>
      <w:r w:rsidRPr="00AE32CC">
        <w:rPr>
          <w:rFonts w:ascii="Andale Mono" w:eastAsia="나눔명조" w:hAnsi="Andale Mono"/>
          <w:sz w:val="14"/>
          <w:szCs w:val="14"/>
        </w:rPr>
        <w:t>_(</w:t>
      </w:r>
      <w:proofErr w:type="gramEnd"/>
      <w:r w:rsidRPr="00AE32CC">
        <w:rPr>
          <w:rFonts w:ascii="Andale Mono" w:eastAsia="나눔명조" w:hAnsi="Andale Mono"/>
          <w:sz w:val="14"/>
          <w:szCs w:val="14"/>
        </w:rPr>
        <w:t xml:space="preserve">self, car, grid, </w:t>
      </w:r>
      <w:proofErr w:type="spellStart"/>
      <w:r w:rsidRPr="00AE32CC">
        <w:rPr>
          <w:rFonts w:ascii="Andale Mono" w:eastAsia="나눔명조" w:hAnsi="Andale Mono"/>
          <w:sz w:val="14"/>
          <w:szCs w:val="14"/>
        </w:rPr>
        <w:t>unit_theta</w:t>
      </w:r>
      <w:proofErr w:type="spellEnd"/>
      <w:r w:rsidRPr="00AE32CC">
        <w:rPr>
          <w:rFonts w:ascii="Andale Mono" w:eastAsia="나눔명조" w:hAnsi="Andale Mono"/>
          <w:sz w:val="14"/>
          <w:szCs w:val="14"/>
        </w:rPr>
        <w:t>=pi/12, dt=1e-2):</w:t>
      </w:r>
    </w:p>
    <w:p w:rsidR="00AE32CC" w:rsidRPr="00AE32CC" w:rsidRDefault="00AE32CC" w:rsidP="00AE32CC">
      <w:pPr>
        <w:wordWrap/>
        <w:spacing w:line="312" w:lineRule="auto"/>
        <w:rPr>
          <w:rFonts w:ascii="Andale Mono" w:eastAsia="나눔명조" w:hAnsi="Andale Mono"/>
          <w:sz w:val="14"/>
          <w:szCs w:val="14"/>
        </w:rPr>
      </w:pPr>
      <w:r w:rsidRPr="00AE32CC">
        <w:rPr>
          <w:rFonts w:ascii="Andale Mono" w:eastAsia="나눔명조" w:hAnsi="Andale Mono"/>
          <w:sz w:val="14"/>
          <w:szCs w:val="14"/>
        </w:rPr>
        <w:t xml:space="preserve">        </w:t>
      </w:r>
      <w:proofErr w:type="spellStart"/>
      <w:r w:rsidRPr="00AE32CC">
        <w:rPr>
          <w:rFonts w:ascii="Andale Mono" w:eastAsia="나눔명조" w:hAnsi="Andale Mono"/>
          <w:sz w:val="14"/>
          <w:szCs w:val="14"/>
        </w:rPr>
        <w:t>self.car</w:t>
      </w:r>
      <w:proofErr w:type="spellEnd"/>
      <w:r w:rsidRPr="00AE32CC">
        <w:rPr>
          <w:rFonts w:ascii="Andale Mono" w:eastAsia="나눔명조" w:hAnsi="Andale Mono"/>
          <w:sz w:val="14"/>
          <w:szCs w:val="14"/>
        </w:rPr>
        <w:t xml:space="preserve"> = car</w:t>
      </w:r>
    </w:p>
    <w:p w:rsidR="00AE32CC" w:rsidRPr="00AE32CC" w:rsidRDefault="00AE32CC" w:rsidP="00AE32CC">
      <w:pPr>
        <w:wordWrap/>
        <w:spacing w:line="312" w:lineRule="auto"/>
        <w:rPr>
          <w:rFonts w:ascii="Andale Mono" w:eastAsia="나눔명조" w:hAnsi="Andale Mono"/>
          <w:sz w:val="14"/>
          <w:szCs w:val="14"/>
        </w:rPr>
      </w:pPr>
      <w:r w:rsidRPr="00AE32CC">
        <w:rPr>
          <w:rFonts w:ascii="Andale Mono" w:eastAsia="나눔명조" w:hAnsi="Andale Mono"/>
          <w:sz w:val="14"/>
          <w:szCs w:val="14"/>
        </w:rPr>
        <w:t xml:space="preserve">        </w:t>
      </w:r>
      <w:proofErr w:type="spellStart"/>
      <w:proofErr w:type="gramStart"/>
      <w:r w:rsidRPr="00AE32CC">
        <w:rPr>
          <w:rFonts w:ascii="Andale Mono" w:eastAsia="나눔명조" w:hAnsi="Andale Mono"/>
          <w:sz w:val="14"/>
          <w:szCs w:val="14"/>
        </w:rPr>
        <w:t>self.grid</w:t>
      </w:r>
      <w:proofErr w:type="spellEnd"/>
      <w:proofErr w:type="gramEnd"/>
      <w:r w:rsidRPr="00AE32CC">
        <w:rPr>
          <w:rFonts w:ascii="Andale Mono" w:eastAsia="나눔명조" w:hAnsi="Andale Mono"/>
          <w:sz w:val="14"/>
          <w:szCs w:val="14"/>
        </w:rPr>
        <w:t xml:space="preserve"> = grid</w:t>
      </w:r>
    </w:p>
    <w:p w:rsidR="00AE32CC" w:rsidRPr="00AE32CC" w:rsidRDefault="00AE32CC" w:rsidP="00AE32CC">
      <w:pPr>
        <w:wordWrap/>
        <w:spacing w:line="312" w:lineRule="auto"/>
        <w:rPr>
          <w:rFonts w:ascii="Andale Mono" w:eastAsia="나눔명조" w:hAnsi="Andale Mono"/>
          <w:sz w:val="14"/>
          <w:szCs w:val="14"/>
        </w:rPr>
      </w:pPr>
      <w:r w:rsidRPr="00AE32CC">
        <w:rPr>
          <w:rFonts w:ascii="Andale Mono" w:eastAsia="나눔명조" w:hAnsi="Andale Mono"/>
          <w:sz w:val="14"/>
          <w:szCs w:val="14"/>
        </w:rPr>
        <w:t xml:space="preserve">        </w:t>
      </w:r>
      <w:proofErr w:type="spellStart"/>
      <w:proofErr w:type="gramStart"/>
      <w:r w:rsidRPr="00AE32CC">
        <w:rPr>
          <w:rFonts w:ascii="Andale Mono" w:eastAsia="나눔명조" w:hAnsi="Andale Mono"/>
          <w:sz w:val="14"/>
          <w:szCs w:val="14"/>
        </w:rPr>
        <w:t>self.unit</w:t>
      </w:r>
      <w:proofErr w:type="gramEnd"/>
      <w:r w:rsidRPr="00AE32CC">
        <w:rPr>
          <w:rFonts w:ascii="Andale Mono" w:eastAsia="나눔명조" w:hAnsi="Andale Mono"/>
          <w:sz w:val="14"/>
          <w:szCs w:val="14"/>
        </w:rPr>
        <w:t>_theta</w:t>
      </w:r>
      <w:proofErr w:type="spellEnd"/>
      <w:r w:rsidRPr="00AE32CC">
        <w:rPr>
          <w:rFonts w:ascii="Andale Mono" w:eastAsia="나눔명조" w:hAnsi="Andale Mono"/>
          <w:sz w:val="14"/>
          <w:szCs w:val="14"/>
        </w:rPr>
        <w:t xml:space="preserve"> = </w:t>
      </w:r>
      <w:proofErr w:type="spellStart"/>
      <w:r w:rsidRPr="00AE32CC">
        <w:rPr>
          <w:rFonts w:ascii="Andale Mono" w:eastAsia="나눔명조" w:hAnsi="Andale Mono"/>
          <w:sz w:val="14"/>
          <w:szCs w:val="14"/>
        </w:rPr>
        <w:t>unit_theta</w:t>
      </w:r>
      <w:proofErr w:type="spellEnd"/>
    </w:p>
    <w:p w:rsidR="00AE32CC" w:rsidRPr="00AE32CC" w:rsidRDefault="00AE32CC" w:rsidP="00AE32CC">
      <w:pPr>
        <w:wordWrap/>
        <w:spacing w:line="312" w:lineRule="auto"/>
        <w:rPr>
          <w:rFonts w:ascii="Andale Mono" w:eastAsia="나눔명조" w:hAnsi="Andale Mono"/>
          <w:sz w:val="14"/>
          <w:szCs w:val="14"/>
        </w:rPr>
      </w:pPr>
      <w:r w:rsidRPr="00AE32CC">
        <w:rPr>
          <w:rFonts w:ascii="Andale Mono" w:eastAsia="나눔명조" w:hAnsi="Andale Mono"/>
          <w:sz w:val="14"/>
          <w:szCs w:val="14"/>
        </w:rPr>
        <w:t xml:space="preserve">        </w:t>
      </w:r>
      <w:proofErr w:type="spellStart"/>
      <w:proofErr w:type="gramStart"/>
      <w:r w:rsidRPr="00AE32CC">
        <w:rPr>
          <w:rFonts w:ascii="Andale Mono" w:eastAsia="나눔명조" w:hAnsi="Andale Mono"/>
          <w:sz w:val="14"/>
          <w:szCs w:val="14"/>
        </w:rPr>
        <w:t>self.dt</w:t>
      </w:r>
      <w:proofErr w:type="spellEnd"/>
      <w:proofErr w:type="gramEnd"/>
      <w:r w:rsidRPr="00AE32CC">
        <w:rPr>
          <w:rFonts w:ascii="Andale Mono" w:eastAsia="나눔명조" w:hAnsi="Andale Mono"/>
          <w:sz w:val="14"/>
          <w:szCs w:val="14"/>
        </w:rPr>
        <w:t xml:space="preserve"> = dt</w:t>
      </w:r>
    </w:p>
    <w:p w:rsidR="00AE32CC" w:rsidRPr="00AE32CC" w:rsidRDefault="00AE32CC" w:rsidP="00AE32CC">
      <w:pPr>
        <w:wordWrap/>
        <w:spacing w:line="312" w:lineRule="auto"/>
        <w:rPr>
          <w:rFonts w:ascii="Andale Mono" w:eastAsia="나눔명조" w:hAnsi="Andale Mono"/>
          <w:sz w:val="14"/>
          <w:szCs w:val="14"/>
        </w:rPr>
      </w:pPr>
    </w:p>
    <w:p w:rsidR="00AE32CC" w:rsidRPr="00AE32CC" w:rsidRDefault="00AE32CC" w:rsidP="00AE32CC">
      <w:pPr>
        <w:wordWrap/>
        <w:spacing w:line="312" w:lineRule="auto"/>
        <w:rPr>
          <w:rFonts w:ascii="Andale Mono" w:eastAsia="나눔명조" w:hAnsi="Andale Mono"/>
          <w:sz w:val="14"/>
          <w:szCs w:val="14"/>
        </w:rPr>
      </w:pPr>
      <w:r w:rsidRPr="00AE32CC">
        <w:rPr>
          <w:rFonts w:ascii="Andale Mono" w:eastAsia="나눔명조" w:hAnsi="Andale Mono"/>
          <w:sz w:val="14"/>
          <w:szCs w:val="14"/>
        </w:rPr>
        <w:t xml:space="preserve">        </w:t>
      </w:r>
      <w:proofErr w:type="spellStart"/>
      <w:proofErr w:type="gramStart"/>
      <w:r w:rsidRPr="00AE32CC">
        <w:rPr>
          <w:rFonts w:ascii="Andale Mono" w:eastAsia="나눔명조" w:hAnsi="Andale Mono"/>
          <w:sz w:val="14"/>
          <w:szCs w:val="14"/>
        </w:rPr>
        <w:t>self.start</w:t>
      </w:r>
      <w:proofErr w:type="spellEnd"/>
      <w:proofErr w:type="gramEnd"/>
      <w:r w:rsidRPr="00AE32CC">
        <w:rPr>
          <w:rFonts w:ascii="Andale Mono" w:eastAsia="나눔명조" w:hAnsi="Andale Mono"/>
          <w:sz w:val="14"/>
          <w:szCs w:val="14"/>
        </w:rPr>
        <w:t xml:space="preserve"> = </w:t>
      </w:r>
      <w:proofErr w:type="spellStart"/>
      <w:r w:rsidRPr="00AE32CC">
        <w:rPr>
          <w:rFonts w:ascii="Andale Mono" w:eastAsia="나눔명조" w:hAnsi="Andale Mono"/>
          <w:sz w:val="14"/>
          <w:szCs w:val="14"/>
        </w:rPr>
        <w:t>self.car.start_pos</w:t>
      </w:r>
      <w:proofErr w:type="spellEnd"/>
    </w:p>
    <w:p w:rsidR="00AE32CC" w:rsidRPr="00AE32CC" w:rsidRDefault="00AE32CC" w:rsidP="00AE32CC">
      <w:pPr>
        <w:wordWrap/>
        <w:spacing w:line="312" w:lineRule="auto"/>
        <w:rPr>
          <w:rFonts w:ascii="Andale Mono" w:eastAsia="나눔명조" w:hAnsi="Andale Mono"/>
          <w:sz w:val="14"/>
          <w:szCs w:val="14"/>
        </w:rPr>
      </w:pPr>
      <w:r w:rsidRPr="00AE32CC">
        <w:rPr>
          <w:rFonts w:ascii="Andale Mono" w:eastAsia="나눔명조" w:hAnsi="Andale Mono"/>
          <w:sz w:val="14"/>
          <w:szCs w:val="14"/>
        </w:rPr>
        <w:t xml:space="preserve">        </w:t>
      </w:r>
      <w:proofErr w:type="spellStart"/>
      <w:proofErr w:type="gramStart"/>
      <w:r w:rsidRPr="00AE32CC">
        <w:rPr>
          <w:rFonts w:ascii="Andale Mono" w:eastAsia="나눔명조" w:hAnsi="Andale Mono"/>
          <w:sz w:val="14"/>
          <w:szCs w:val="14"/>
        </w:rPr>
        <w:t>self.goal</w:t>
      </w:r>
      <w:proofErr w:type="spellEnd"/>
      <w:proofErr w:type="gramEnd"/>
      <w:r w:rsidRPr="00AE32CC">
        <w:rPr>
          <w:rFonts w:ascii="Andale Mono" w:eastAsia="나눔명조" w:hAnsi="Andale Mono"/>
          <w:sz w:val="14"/>
          <w:szCs w:val="14"/>
        </w:rPr>
        <w:t xml:space="preserve"> = </w:t>
      </w:r>
      <w:proofErr w:type="spellStart"/>
      <w:r w:rsidRPr="00AE32CC">
        <w:rPr>
          <w:rFonts w:ascii="Andale Mono" w:eastAsia="나눔명조" w:hAnsi="Andale Mono"/>
          <w:sz w:val="14"/>
          <w:szCs w:val="14"/>
        </w:rPr>
        <w:t>self.car.end_pos</w:t>
      </w:r>
      <w:proofErr w:type="spellEnd"/>
    </w:p>
    <w:p w:rsidR="00AE32CC" w:rsidRPr="00AE32CC" w:rsidRDefault="00AE32CC" w:rsidP="00AE32CC">
      <w:pPr>
        <w:wordWrap/>
        <w:spacing w:line="312" w:lineRule="auto"/>
        <w:rPr>
          <w:rFonts w:ascii="Andale Mono" w:eastAsia="나눔명조" w:hAnsi="Andale Mono"/>
          <w:sz w:val="14"/>
          <w:szCs w:val="14"/>
        </w:rPr>
      </w:pPr>
    </w:p>
    <w:p w:rsidR="00AE32CC" w:rsidRPr="00AE32CC" w:rsidRDefault="00AE32CC" w:rsidP="00AE32CC">
      <w:pPr>
        <w:wordWrap/>
        <w:spacing w:line="312" w:lineRule="auto"/>
        <w:rPr>
          <w:rFonts w:ascii="Andale Mono" w:eastAsia="나눔명조" w:hAnsi="Andale Mono"/>
          <w:sz w:val="14"/>
          <w:szCs w:val="14"/>
        </w:rPr>
      </w:pPr>
      <w:r w:rsidRPr="00AE32CC">
        <w:rPr>
          <w:rFonts w:ascii="Andale Mono" w:eastAsia="나눔명조" w:hAnsi="Andale Mono"/>
          <w:sz w:val="14"/>
          <w:szCs w:val="14"/>
        </w:rPr>
        <w:t xml:space="preserve">        </w:t>
      </w:r>
      <w:proofErr w:type="spellStart"/>
      <w:proofErr w:type="gramStart"/>
      <w:r w:rsidRPr="00AE32CC">
        <w:rPr>
          <w:rFonts w:ascii="Andale Mono" w:eastAsia="나눔명조" w:hAnsi="Andale Mono"/>
          <w:sz w:val="14"/>
          <w:szCs w:val="14"/>
        </w:rPr>
        <w:t>self.drive</w:t>
      </w:r>
      <w:proofErr w:type="gramEnd"/>
      <w:r w:rsidRPr="00AE32CC">
        <w:rPr>
          <w:rFonts w:ascii="Andale Mono" w:eastAsia="나눔명조" w:hAnsi="Andale Mono"/>
          <w:sz w:val="14"/>
          <w:szCs w:val="14"/>
        </w:rPr>
        <w:t>_steps</w:t>
      </w:r>
      <w:proofErr w:type="spellEnd"/>
      <w:r w:rsidRPr="00AE32CC">
        <w:rPr>
          <w:rFonts w:ascii="Andale Mono" w:eastAsia="나눔명조" w:hAnsi="Andale Mono"/>
          <w:sz w:val="14"/>
          <w:szCs w:val="14"/>
        </w:rPr>
        <w:t xml:space="preserve"> = int(sqrt(2) * </w:t>
      </w:r>
      <w:proofErr w:type="spellStart"/>
      <w:r w:rsidRPr="00AE32CC">
        <w:rPr>
          <w:rFonts w:ascii="Andale Mono" w:eastAsia="나눔명조" w:hAnsi="Andale Mono"/>
          <w:sz w:val="14"/>
          <w:szCs w:val="14"/>
        </w:rPr>
        <w:t>self.grid.cell_size</w:t>
      </w:r>
      <w:proofErr w:type="spellEnd"/>
      <w:r w:rsidRPr="00AE32CC">
        <w:rPr>
          <w:rFonts w:ascii="Andale Mono" w:eastAsia="나눔명조" w:hAnsi="Andale Mono"/>
          <w:sz w:val="14"/>
          <w:szCs w:val="14"/>
        </w:rPr>
        <w:t xml:space="preserve"> / </w:t>
      </w:r>
      <w:proofErr w:type="spellStart"/>
      <w:r w:rsidRPr="00AE32CC">
        <w:rPr>
          <w:rFonts w:ascii="Andale Mono" w:eastAsia="나눔명조" w:hAnsi="Andale Mono"/>
          <w:sz w:val="14"/>
          <w:szCs w:val="14"/>
        </w:rPr>
        <w:t>self.dt</w:t>
      </w:r>
      <w:proofErr w:type="spellEnd"/>
      <w:r w:rsidRPr="00AE32CC">
        <w:rPr>
          <w:rFonts w:ascii="Andale Mono" w:eastAsia="나눔명조" w:hAnsi="Andale Mono"/>
          <w:sz w:val="14"/>
          <w:szCs w:val="14"/>
        </w:rPr>
        <w:t>) + 1</w:t>
      </w:r>
    </w:p>
    <w:p w:rsidR="00AE32CC" w:rsidRPr="00AE32CC" w:rsidRDefault="00AE32CC" w:rsidP="00AE32CC">
      <w:pPr>
        <w:wordWrap/>
        <w:spacing w:line="312" w:lineRule="auto"/>
        <w:rPr>
          <w:rFonts w:ascii="Andale Mono" w:eastAsia="나눔명조" w:hAnsi="Andale Mono"/>
          <w:sz w:val="14"/>
          <w:szCs w:val="14"/>
        </w:rPr>
      </w:pPr>
      <w:r w:rsidRPr="00AE32CC">
        <w:rPr>
          <w:rFonts w:ascii="Andale Mono" w:eastAsia="나눔명조" w:hAnsi="Andale Mono"/>
          <w:sz w:val="14"/>
          <w:szCs w:val="14"/>
        </w:rPr>
        <w:t xml:space="preserve">        self.arc = </w:t>
      </w:r>
      <w:proofErr w:type="spellStart"/>
      <w:proofErr w:type="gramStart"/>
      <w:r w:rsidRPr="00AE32CC">
        <w:rPr>
          <w:rFonts w:ascii="Andale Mono" w:eastAsia="나눔명조" w:hAnsi="Andale Mono"/>
          <w:sz w:val="14"/>
          <w:szCs w:val="14"/>
        </w:rPr>
        <w:t>self.drive</w:t>
      </w:r>
      <w:proofErr w:type="gramEnd"/>
      <w:r w:rsidRPr="00AE32CC">
        <w:rPr>
          <w:rFonts w:ascii="Andale Mono" w:eastAsia="나눔명조" w:hAnsi="Andale Mono"/>
          <w:sz w:val="14"/>
          <w:szCs w:val="14"/>
        </w:rPr>
        <w:t>_steps</w:t>
      </w:r>
      <w:proofErr w:type="spellEnd"/>
      <w:r w:rsidRPr="00AE32CC">
        <w:rPr>
          <w:rFonts w:ascii="Andale Mono" w:eastAsia="나눔명조" w:hAnsi="Andale Mono"/>
          <w:sz w:val="14"/>
          <w:szCs w:val="14"/>
        </w:rPr>
        <w:t xml:space="preserve"> * </w:t>
      </w:r>
      <w:proofErr w:type="spellStart"/>
      <w:r w:rsidRPr="00AE32CC">
        <w:rPr>
          <w:rFonts w:ascii="Andale Mono" w:eastAsia="나눔명조" w:hAnsi="Andale Mono"/>
          <w:sz w:val="14"/>
          <w:szCs w:val="14"/>
        </w:rPr>
        <w:t>self.dt</w:t>
      </w:r>
      <w:proofErr w:type="spellEnd"/>
    </w:p>
    <w:p w:rsidR="00AE32CC" w:rsidRPr="00AE32CC" w:rsidRDefault="00AE32CC" w:rsidP="00AE32CC">
      <w:pPr>
        <w:wordWrap/>
        <w:spacing w:line="312" w:lineRule="auto"/>
        <w:rPr>
          <w:rFonts w:ascii="Andale Mono" w:eastAsia="나눔명조" w:hAnsi="Andale Mono"/>
          <w:sz w:val="14"/>
          <w:szCs w:val="14"/>
        </w:rPr>
      </w:pPr>
      <w:r w:rsidRPr="00AE32CC">
        <w:rPr>
          <w:rFonts w:ascii="Andale Mono" w:eastAsia="나눔명조" w:hAnsi="Andale Mono"/>
          <w:sz w:val="14"/>
          <w:szCs w:val="14"/>
        </w:rPr>
        <w:t xml:space="preserve">        self.ws = [-</w:t>
      </w:r>
      <w:proofErr w:type="gramStart"/>
      <w:r w:rsidRPr="00AE32CC">
        <w:rPr>
          <w:rFonts w:ascii="Andale Mono" w:eastAsia="나눔명조" w:hAnsi="Andale Mono"/>
          <w:sz w:val="14"/>
          <w:szCs w:val="14"/>
        </w:rPr>
        <w:t>1,-</w:t>
      </w:r>
      <w:proofErr w:type="gramEnd"/>
      <w:r w:rsidRPr="00AE32CC">
        <w:rPr>
          <w:rFonts w:ascii="Andale Mono" w:eastAsia="나눔명조" w:hAnsi="Andale Mono"/>
          <w:sz w:val="14"/>
          <w:szCs w:val="14"/>
        </w:rPr>
        <w:t>0.8,-0.6,-0.4,-0.2,0,0.2,0.4,0.6,0.8,1] # range of angular velocities</w:t>
      </w:r>
    </w:p>
    <w:p w:rsidR="00AE32CC" w:rsidRPr="00AE32CC" w:rsidRDefault="00AE32CC" w:rsidP="00AE32CC">
      <w:pPr>
        <w:wordWrap/>
        <w:spacing w:line="312" w:lineRule="auto"/>
        <w:rPr>
          <w:rFonts w:ascii="Andale Mono" w:eastAsia="나눔명조" w:hAnsi="Andale Mono"/>
          <w:sz w:val="14"/>
          <w:szCs w:val="14"/>
        </w:rPr>
      </w:pPr>
    </w:p>
    <w:p w:rsidR="00AE32CC" w:rsidRPr="00AE32CC" w:rsidRDefault="00AE32CC" w:rsidP="00AE32CC">
      <w:pPr>
        <w:wordWrap/>
        <w:spacing w:line="312" w:lineRule="auto"/>
        <w:rPr>
          <w:rFonts w:ascii="Andale Mono" w:eastAsia="나눔명조" w:hAnsi="Andale Mono"/>
          <w:sz w:val="14"/>
          <w:szCs w:val="14"/>
        </w:rPr>
      </w:pPr>
      <w:r w:rsidRPr="00AE32CC">
        <w:rPr>
          <w:rFonts w:ascii="Andale Mono" w:eastAsia="나눔명조" w:hAnsi="Andale Mono"/>
          <w:sz w:val="14"/>
          <w:szCs w:val="14"/>
        </w:rPr>
        <w:t xml:space="preserve">        </w:t>
      </w:r>
      <w:proofErr w:type="spellStart"/>
      <w:proofErr w:type="gramStart"/>
      <w:r w:rsidRPr="00AE32CC">
        <w:rPr>
          <w:rFonts w:ascii="Andale Mono" w:eastAsia="나눔명조" w:hAnsi="Andale Mono"/>
          <w:sz w:val="14"/>
          <w:szCs w:val="14"/>
        </w:rPr>
        <w:t>self.thetas</w:t>
      </w:r>
      <w:proofErr w:type="spellEnd"/>
      <w:proofErr w:type="gramEnd"/>
      <w:r w:rsidRPr="00AE32CC">
        <w:rPr>
          <w:rFonts w:ascii="Andale Mono" w:eastAsia="나눔명조" w:hAnsi="Andale Mono"/>
          <w:sz w:val="14"/>
          <w:szCs w:val="14"/>
        </w:rPr>
        <w:t xml:space="preserve"> = </w:t>
      </w:r>
      <w:proofErr w:type="spellStart"/>
      <w:r w:rsidRPr="00AE32CC">
        <w:rPr>
          <w:rFonts w:ascii="Andale Mono" w:eastAsia="나눔명조" w:hAnsi="Andale Mono"/>
          <w:sz w:val="14"/>
          <w:szCs w:val="14"/>
        </w:rPr>
        <w:t>get_discretized_thetas</w:t>
      </w:r>
      <w:proofErr w:type="spellEnd"/>
      <w:r w:rsidRPr="00AE32CC">
        <w:rPr>
          <w:rFonts w:ascii="Andale Mono" w:eastAsia="나눔명조" w:hAnsi="Andale Mono"/>
          <w:sz w:val="14"/>
          <w:szCs w:val="14"/>
        </w:rPr>
        <w:t>(</w:t>
      </w:r>
      <w:proofErr w:type="spellStart"/>
      <w:r w:rsidRPr="00AE32CC">
        <w:rPr>
          <w:rFonts w:ascii="Andale Mono" w:eastAsia="나눔명조" w:hAnsi="Andale Mono"/>
          <w:sz w:val="14"/>
          <w:szCs w:val="14"/>
        </w:rPr>
        <w:t>self.unit_theta</w:t>
      </w:r>
      <w:proofErr w:type="spellEnd"/>
      <w:r w:rsidRPr="00AE32CC">
        <w:rPr>
          <w:rFonts w:ascii="Andale Mono" w:eastAsia="나눔명조" w:hAnsi="Andale Mono"/>
          <w:sz w:val="14"/>
          <w:szCs w:val="14"/>
        </w:rPr>
        <w:t>)</w:t>
      </w:r>
    </w:p>
    <w:p w:rsidR="00AE32CC" w:rsidRPr="00AE32CC" w:rsidRDefault="00AE32CC" w:rsidP="00AE32CC">
      <w:pPr>
        <w:wordWrap/>
        <w:spacing w:line="312" w:lineRule="auto"/>
        <w:rPr>
          <w:rFonts w:ascii="Andale Mono" w:eastAsia="나눔명조" w:hAnsi="Andale Mono"/>
          <w:sz w:val="14"/>
          <w:szCs w:val="14"/>
        </w:rPr>
      </w:pPr>
    </w:p>
    <w:p w:rsidR="00AE32CC" w:rsidRPr="00AE32CC" w:rsidRDefault="00AE32CC" w:rsidP="00AE32CC">
      <w:pPr>
        <w:wordWrap/>
        <w:spacing w:line="312" w:lineRule="auto"/>
        <w:rPr>
          <w:rFonts w:ascii="Andale Mono" w:eastAsia="나눔명조" w:hAnsi="Andale Mono"/>
          <w:sz w:val="14"/>
          <w:szCs w:val="14"/>
        </w:rPr>
      </w:pPr>
      <w:r w:rsidRPr="00AE32CC">
        <w:rPr>
          <w:rFonts w:ascii="Andale Mono" w:eastAsia="나눔명조" w:hAnsi="Andale Mono"/>
          <w:sz w:val="14"/>
          <w:szCs w:val="14"/>
        </w:rPr>
        <w:t xml:space="preserve">    </w:t>
      </w:r>
      <w:r w:rsidRPr="00D77FCF">
        <w:rPr>
          <w:rFonts w:ascii="Andale Mono" w:eastAsia="나눔명조" w:hAnsi="Andale Mono"/>
          <w:b/>
          <w:bCs/>
          <w:sz w:val="14"/>
          <w:szCs w:val="14"/>
        </w:rPr>
        <w:t>def</w:t>
      </w:r>
      <w:r w:rsidRPr="00AE32CC">
        <w:rPr>
          <w:rFonts w:ascii="Andale Mono" w:eastAsia="나눔명조" w:hAnsi="Andale Mono"/>
          <w:sz w:val="14"/>
          <w:szCs w:val="14"/>
        </w:rPr>
        <w:t xml:space="preserve"> </w:t>
      </w:r>
      <w:proofErr w:type="spellStart"/>
      <w:r w:rsidRPr="00AE32CC">
        <w:rPr>
          <w:rFonts w:ascii="Andale Mono" w:eastAsia="나눔명조" w:hAnsi="Andale Mono"/>
          <w:sz w:val="14"/>
          <w:szCs w:val="14"/>
        </w:rPr>
        <w:t>construct_</w:t>
      </w:r>
      <w:proofErr w:type="gramStart"/>
      <w:r w:rsidRPr="00AE32CC">
        <w:rPr>
          <w:rFonts w:ascii="Andale Mono" w:eastAsia="나눔명조" w:hAnsi="Andale Mono"/>
          <w:sz w:val="14"/>
          <w:szCs w:val="14"/>
        </w:rPr>
        <w:t>node</w:t>
      </w:r>
      <w:proofErr w:type="spellEnd"/>
      <w:r w:rsidRPr="00AE32CC">
        <w:rPr>
          <w:rFonts w:ascii="Andale Mono" w:eastAsia="나눔명조" w:hAnsi="Andale Mono"/>
          <w:sz w:val="14"/>
          <w:szCs w:val="14"/>
        </w:rPr>
        <w:t>(</w:t>
      </w:r>
      <w:proofErr w:type="gramEnd"/>
      <w:r w:rsidRPr="00AE32CC">
        <w:rPr>
          <w:rFonts w:ascii="Andale Mono" w:eastAsia="나눔명조" w:hAnsi="Andale Mono"/>
          <w:sz w:val="14"/>
          <w:szCs w:val="14"/>
        </w:rPr>
        <w:t>self, pos):</w:t>
      </w:r>
    </w:p>
    <w:p w:rsidR="00AE32CC" w:rsidRPr="00AE32CC" w:rsidRDefault="00AE32CC" w:rsidP="00AE32CC">
      <w:pPr>
        <w:wordWrap/>
        <w:spacing w:line="312" w:lineRule="auto"/>
        <w:rPr>
          <w:rFonts w:ascii="Andale Mono" w:eastAsia="나눔명조" w:hAnsi="Andale Mono"/>
          <w:sz w:val="14"/>
          <w:szCs w:val="14"/>
        </w:rPr>
      </w:pPr>
      <w:r w:rsidRPr="00AE32CC">
        <w:rPr>
          <w:rFonts w:ascii="Andale Mono" w:eastAsia="나눔명조" w:hAnsi="Andale Mono"/>
          <w:sz w:val="14"/>
          <w:szCs w:val="14"/>
        </w:rPr>
        <w:t xml:space="preserve">        theta = </w:t>
      </w:r>
      <w:proofErr w:type="gramStart"/>
      <w:r w:rsidRPr="00AE32CC">
        <w:rPr>
          <w:rFonts w:ascii="Andale Mono" w:eastAsia="나눔명조" w:hAnsi="Andale Mono"/>
          <w:sz w:val="14"/>
          <w:szCs w:val="14"/>
        </w:rPr>
        <w:t>pos[</w:t>
      </w:r>
      <w:proofErr w:type="gramEnd"/>
      <w:r w:rsidRPr="00AE32CC">
        <w:rPr>
          <w:rFonts w:ascii="Andale Mono" w:eastAsia="나눔명조" w:hAnsi="Andale Mono"/>
          <w:sz w:val="14"/>
          <w:szCs w:val="14"/>
        </w:rPr>
        <w:t>2]</w:t>
      </w:r>
    </w:p>
    <w:p w:rsidR="00AE32CC" w:rsidRPr="00AE32CC" w:rsidRDefault="00AE32CC" w:rsidP="00AE32CC">
      <w:pPr>
        <w:wordWrap/>
        <w:spacing w:line="312" w:lineRule="auto"/>
        <w:rPr>
          <w:rFonts w:ascii="Andale Mono" w:eastAsia="나눔명조" w:hAnsi="Andale Mono"/>
          <w:sz w:val="14"/>
          <w:szCs w:val="14"/>
        </w:rPr>
      </w:pPr>
      <w:r w:rsidRPr="00AE32CC">
        <w:rPr>
          <w:rFonts w:ascii="Andale Mono" w:eastAsia="나눔명조" w:hAnsi="Andale Mono"/>
          <w:sz w:val="14"/>
          <w:szCs w:val="14"/>
        </w:rPr>
        <w:t xml:space="preserve">        pt = </w:t>
      </w:r>
      <w:proofErr w:type="gramStart"/>
      <w:r w:rsidRPr="00AE32CC">
        <w:rPr>
          <w:rFonts w:ascii="Andale Mono" w:eastAsia="나눔명조" w:hAnsi="Andale Mono"/>
          <w:sz w:val="14"/>
          <w:szCs w:val="14"/>
        </w:rPr>
        <w:t>pos[</w:t>
      </w:r>
      <w:proofErr w:type="gramEnd"/>
      <w:r w:rsidRPr="00AE32CC">
        <w:rPr>
          <w:rFonts w:ascii="Andale Mono" w:eastAsia="나눔명조" w:hAnsi="Andale Mono"/>
          <w:sz w:val="14"/>
          <w:szCs w:val="14"/>
        </w:rPr>
        <w:t>:2]</w:t>
      </w:r>
    </w:p>
    <w:p w:rsidR="00AE32CC" w:rsidRPr="00AE32CC" w:rsidRDefault="00AE32CC" w:rsidP="00AE32CC">
      <w:pPr>
        <w:wordWrap/>
        <w:spacing w:line="312" w:lineRule="auto"/>
        <w:rPr>
          <w:rFonts w:ascii="Andale Mono" w:eastAsia="나눔명조" w:hAnsi="Andale Mono"/>
          <w:sz w:val="14"/>
          <w:szCs w:val="14"/>
        </w:rPr>
      </w:pPr>
    </w:p>
    <w:p w:rsidR="00AE32CC" w:rsidRPr="00AE32CC" w:rsidRDefault="00AE32CC" w:rsidP="00AE32CC">
      <w:pPr>
        <w:wordWrap/>
        <w:spacing w:line="312" w:lineRule="auto"/>
        <w:rPr>
          <w:rFonts w:ascii="Andale Mono" w:eastAsia="나눔명조" w:hAnsi="Andale Mono"/>
          <w:sz w:val="14"/>
          <w:szCs w:val="14"/>
        </w:rPr>
      </w:pPr>
      <w:r w:rsidRPr="00AE32CC">
        <w:rPr>
          <w:rFonts w:ascii="Andale Mono" w:eastAsia="나눔명조" w:hAnsi="Andale Mono"/>
          <w:sz w:val="14"/>
          <w:szCs w:val="14"/>
        </w:rPr>
        <w:t xml:space="preserve">        theta = </w:t>
      </w:r>
      <w:proofErr w:type="spellStart"/>
      <w:r w:rsidRPr="00AE32CC">
        <w:rPr>
          <w:rFonts w:ascii="Andale Mono" w:eastAsia="나눔명조" w:hAnsi="Andale Mono"/>
          <w:sz w:val="14"/>
          <w:szCs w:val="14"/>
        </w:rPr>
        <w:t>round_</w:t>
      </w:r>
      <w:proofErr w:type="gramStart"/>
      <w:r w:rsidRPr="00AE32CC">
        <w:rPr>
          <w:rFonts w:ascii="Andale Mono" w:eastAsia="나눔명조" w:hAnsi="Andale Mono"/>
          <w:sz w:val="14"/>
          <w:szCs w:val="14"/>
        </w:rPr>
        <w:t>theta</w:t>
      </w:r>
      <w:proofErr w:type="spellEnd"/>
      <w:r w:rsidRPr="00AE32CC">
        <w:rPr>
          <w:rFonts w:ascii="Andale Mono" w:eastAsia="나눔명조" w:hAnsi="Andale Mono"/>
          <w:sz w:val="14"/>
          <w:szCs w:val="14"/>
        </w:rPr>
        <w:t>(</w:t>
      </w:r>
      <w:proofErr w:type="gramEnd"/>
      <w:r w:rsidRPr="00AE32CC">
        <w:rPr>
          <w:rFonts w:ascii="Andale Mono" w:eastAsia="나눔명조" w:hAnsi="Andale Mono"/>
          <w:sz w:val="14"/>
          <w:szCs w:val="14"/>
        </w:rPr>
        <w:t xml:space="preserve">theta % (2 * pi), </w:t>
      </w:r>
      <w:proofErr w:type="spellStart"/>
      <w:r w:rsidRPr="00AE32CC">
        <w:rPr>
          <w:rFonts w:ascii="Andale Mono" w:eastAsia="나눔명조" w:hAnsi="Andale Mono"/>
          <w:sz w:val="14"/>
          <w:szCs w:val="14"/>
        </w:rPr>
        <w:t>self.thetas</w:t>
      </w:r>
      <w:proofErr w:type="spellEnd"/>
      <w:r w:rsidRPr="00AE32CC">
        <w:rPr>
          <w:rFonts w:ascii="Andale Mono" w:eastAsia="나눔명조" w:hAnsi="Andale Mono"/>
          <w:sz w:val="14"/>
          <w:szCs w:val="14"/>
        </w:rPr>
        <w:t>)</w:t>
      </w:r>
    </w:p>
    <w:p w:rsidR="00AE32CC" w:rsidRPr="00AE32CC" w:rsidRDefault="00AE32CC" w:rsidP="00AE32CC">
      <w:pPr>
        <w:wordWrap/>
        <w:spacing w:line="312" w:lineRule="auto"/>
        <w:rPr>
          <w:rFonts w:ascii="Andale Mono" w:eastAsia="나눔명조" w:hAnsi="Andale Mono"/>
          <w:sz w:val="14"/>
          <w:szCs w:val="14"/>
        </w:rPr>
      </w:pPr>
    </w:p>
    <w:p w:rsidR="00AE32CC" w:rsidRPr="00AE32CC" w:rsidRDefault="00AE32CC" w:rsidP="00AE32CC">
      <w:pPr>
        <w:wordWrap/>
        <w:spacing w:line="312" w:lineRule="auto"/>
        <w:rPr>
          <w:rFonts w:ascii="Andale Mono" w:eastAsia="나눔명조" w:hAnsi="Andale Mono"/>
          <w:sz w:val="14"/>
          <w:szCs w:val="14"/>
        </w:rPr>
      </w:pPr>
      <w:r w:rsidRPr="00AE32CC">
        <w:rPr>
          <w:rFonts w:ascii="Andale Mono" w:eastAsia="나눔명조" w:hAnsi="Andale Mono"/>
          <w:sz w:val="14"/>
          <w:szCs w:val="14"/>
        </w:rPr>
        <w:t xml:space="preserve">        </w:t>
      </w:r>
      <w:proofErr w:type="spellStart"/>
      <w:r w:rsidRPr="00AE32CC">
        <w:rPr>
          <w:rFonts w:ascii="Andale Mono" w:eastAsia="나눔명조" w:hAnsi="Andale Mono"/>
          <w:sz w:val="14"/>
          <w:szCs w:val="14"/>
        </w:rPr>
        <w:t>cell_id</w:t>
      </w:r>
      <w:proofErr w:type="spellEnd"/>
      <w:r w:rsidRPr="00AE32CC">
        <w:rPr>
          <w:rFonts w:ascii="Andale Mono" w:eastAsia="나눔명조" w:hAnsi="Andale Mono"/>
          <w:sz w:val="14"/>
          <w:szCs w:val="14"/>
        </w:rPr>
        <w:t xml:space="preserve"> = </w:t>
      </w:r>
      <w:proofErr w:type="spellStart"/>
      <w:r w:rsidRPr="00AE32CC">
        <w:rPr>
          <w:rFonts w:ascii="Andale Mono" w:eastAsia="나눔명조" w:hAnsi="Andale Mono"/>
          <w:sz w:val="14"/>
          <w:szCs w:val="14"/>
        </w:rPr>
        <w:t>self.grid.to_cell_id</w:t>
      </w:r>
      <w:proofErr w:type="spellEnd"/>
      <w:r w:rsidRPr="00AE32CC">
        <w:rPr>
          <w:rFonts w:ascii="Andale Mono" w:eastAsia="나눔명조" w:hAnsi="Andale Mono"/>
          <w:sz w:val="14"/>
          <w:szCs w:val="14"/>
        </w:rPr>
        <w:t>(pt)</w:t>
      </w:r>
    </w:p>
    <w:p w:rsidR="00AE32CC" w:rsidRPr="00AE32CC" w:rsidRDefault="00AE32CC" w:rsidP="00AE32CC">
      <w:pPr>
        <w:wordWrap/>
        <w:spacing w:line="312" w:lineRule="auto"/>
        <w:rPr>
          <w:rFonts w:ascii="Andale Mono" w:eastAsia="나눔명조" w:hAnsi="Andale Mono"/>
          <w:sz w:val="14"/>
          <w:szCs w:val="14"/>
        </w:rPr>
      </w:pPr>
      <w:r w:rsidRPr="00AE32CC">
        <w:rPr>
          <w:rFonts w:ascii="Andale Mono" w:eastAsia="나눔명조" w:hAnsi="Andale Mono"/>
          <w:sz w:val="14"/>
          <w:szCs w:val="14"/>
        </w:rPr>
        <w:t xml:space="preserve">        </w:t>
      </w:r>
      <w:proofErr w:type="spellStart"/>
      <w:r w:rsidRPr="00AE32CC">
        <w:rPr>
          <w:rFonts w:ascii="Andale Mono" w:eastAsia="나눔명조" w:hAnsi="Andale Mono"/>
          <w:sz w:val="14"/>
          <w:szCs w:val="14"/>
        </w:rPr>
        <w:t>grid_pos</w:t>
      </w:r>
      <w:proofErr w:type="spellEnd"/>
      <w:r w:rsidRPr="00AE32CC">
        <w:rPr>
          <w:rFonts w:ascii="Andale Mono" w:eastAsia="나눔명조" w:hAnsi="Andale Mono"/>
          <w:sz w:val="14"/>
          <w:szCs w:val="14"/>
        </w:rPr>
        <w:t xml:space="preserve"> = </w:t>
      </w:r>
      <w:proofErr w:type="spellStart"/>
      <w:r w:rsidRPr="00AE32CC">
        <w:rPr>
          <w:rFonts w:ascii="Andale Mono" w:eastAsia="나눔명조" w:hAnsi="Andale Mono"/>
          <w:sz w:val="14"/>
          <w:szCs w:val="14"/>
        </w:rPr>
        <w:t>cell_id</w:t>
      </w:r>
      <w:proofErr w:type="spellEnd"/>
      <w:r w:rsidRPr="00AE32CC">
        <w:rPr>
          <w:rFonts w:ascii="Andale Mono" w:eastAsia="나눔명조" w:hAnsi="Andale Mono"/>
          <w:sz w:val="14"/>
          <w:szCs w:val="14"/>
        </w:rPr>
        <w:t xml:space="preserve"> + [theta]</w:t>
      </w:r>
    </w:p>
    <w:p w:rsidR="00AE32CC" w:rsidRPr="00AE32CC" w:rsidRDefault="00AE32CC" w:rsidP="00AE32CC">
      <w:pPr>
        <w:wordWrap/>
        <w:spacing w:line="312" w:lineRule="auto"/>
        <w:rPr>
          <w:rFonts w:ascii="Andale Mono" w:eastAsia="나눔명조" w:hAnsi="Andale Mono"/>
          <w:sz w:val="14"/>
          <w:szCs w:val="14"/>
        </w:rPr>
      </w:pPr>
    </w:p>
    <w:p w:rsidR="00AE32CC" w:rsidRPr="00AE32CC" w:rsidRDefault="00AE32CC" w:rsidP="00AE32CC">
      <w:pPr>
        <w:wordWrap/>
        <w:spacing w:line="312" w:lineRule="auto"/>
        <w:rPr>
          <w:rFonts w:ascii="Andale Mono" w:eastAsia="나눔명조" w:hAnsi="Andale Mono"/>
          <w:sz w:val="14"/>
          <w:szCs w:val="14"/>
        </w:rPr>
      </w:pPr>
      <w:r w:rsidRPr="00AE32CC">
        <w:rPr>
          <w:rFonts w:ascii="Andale Mono" w:eastAsia="나눔명조" w:hAnsi="Andale Mono"/>
          <w:sz w:val="14"/>
          <w:szCs w:val="14"/>
        </w:rPr>
        <w:t xml:space="preserve">        </w:t>
      </w:r>
      <w:r w:rsidRPr="00D77FCF">
        <w:rPr>
          <w:rFonts w:ascii="Andale Mono" w:eastAsia="나눔명조" w:hAnsi="Andale Mono"/>
          <w:b/>
          <w:bCs/>
          <w:sz w:val="14"/>
          <w:szCs w:val="14"/>
        </w:rPr>
        <w:t>return</w:t>
      </w:r>
      <w:r w:rsidRPr="00AE32CC">
        <w:rPr>
          <w:rFonts w:ascii="Andale Mono" w:eastAsia="나눔명조" w:hAnsi="Andale Mono"/>
          <w:sz w:val="14"/>
          <w:szCs w:val="14"/>
        </w:rPr>
        <w:t xml:space="preserve"> </w:t>
      </w:r>
      <w:proofErr w:type="gramStart"/>
      <w:r w:rsidRPr="00AE32CC">
        <w:rPr>
          <w:rFonts w:ascii="Andale Mono" w:eastAsia="나눔명조" w:hAnsi="Andale Mono"/>
          <w:sz w:val="14"/>
          <w:szCs w:val="14"/>
        </w:rPr>
        <w:t>Node(</w:t>
      </w:r>
      <w:proofErr w:type="spellStart"/>
      <w:proofErr w:type="gramEnd"/>
      <w:r w:rsidRPr="00AE32CC">
        <w:rPr>
          <w:rFonts w:ascii="Andale Mono" w:eastAsia="나눔명조" w:hAnsi="Andale Mono"/>
          <w:sz w:val="14"/>
          <w:szCs w:val="14"/>
        </w:rPr>
        <w:t>grid_pos</w:t>
      </w:r>
      <w:proofErr w:type="spellEnd"/>
      <w:r w:rsidRPr="00AE32CC">
        <w:rPr>
          <w:rFonts w:ascii="Andale Mono" w:eastAsia="나눔명조" w:hAnsi="Andale Mono"/>
          <w:sz w:val="14"/>
          <w:szCs w:val="14"/>
        </w:rPr>
        <w:t>, pos)</w:t>
      </w:r>
    </w:p>
    <w:p w:rsidR="00AE32CC" w:rsidRPr="00AE32CC" w:rsidRDefault="00AE32CC" w:rsidP="00AE32CC">
      <w:pPr>
        <w:wordWrap/>
        <w:spacing w:line="312" w:lineRule="auto"/>
        <w:rPr>
          <w:rFonts w:ascii="Andale Mono" w:eastAsia="나눔명조" w:hAnsi="Andale Mono"/>
          <w:sz w:val="14"/>
          <w:szCs w:val="14"/>
        </w:rPr>
      </w:pPr>
    </w:p>
    <w:p w:rsidR="00AE32CC" w:rsidRPr="00AE32CC" w:rsidRDefault="00AE32CC" w:rsidP="00AE32CC">
      <w:pPr>
        <w:wordWrap/>
        <w:spacing w:line="312" w:lineRule="auto"/>
        <w:rPr>
          <w:rFonts w:ascii="Andale Mono" w:eastAsia="나눔명조" w:hAnsi="Andale Mono"/>
          <w:sz w:val="14"/>
          <w:szCs w:val="14"/>
        </w:rPr>
      </w:pPr>
      <w:r w:rsidRPr="00AE32CC">
        <w:rPr>
          <w:rFonts w:ascii="Andale Mono" w:eastAsia="나눔명조" w:hAnsi="Andale Mono"/>
          <w:sz w:val="14"/>
          <w:szCs w:val="14"/>
        </w:rPr>
        <w:t xml:space="preserve">    </w:t>
      </w:r>
      <w:r w:rsidRPr="00D77FCF">
        <w:rPr>
          <w:rFonts w:ascii="Andale Mono" w:eastAsia="나눔명조" w:hAnsi="Andale Mono"/>
          <w:b/>
          <w:bCs/>
          <w:sz w:val="14"/>
          <w:szCs w:val="14"/>
        </w:rPr>
        <w:t>def</w:t>
      </w:r>
      <w:r w:rsidRPr="00AE32CC">
        <w:rPr>
          <w:rFonts w:ascii="Andale Mono" w:eastAsia="나눔명조" w:hAnsi="Andale Mono"/>
          <w:sz w:val="14"/>
          <w:szCs w:val="14"/>
        </w:rPr>
        <w:t xml:space="preserve"> </w:t>
      </w:r>
      <w:proofErr w:type="spellStart"/>
      <w:r w:rsidRPr="00AE32CC">
        <w:rPr>
          <w:rFonts w:ascii="Andale Mono" w:eastAsia="나눔명조" w:hAnsi="Andale Mono"/>
          <w:sz w:val="14"/>
          <w:szCs w:val="14"/>
        </w:rPr>
        <w:t>simple_</w:t>
      </w:r>
      <w:proofErr w:type="gramStart"/>
      <w:r w:rsidRPr="00AE32CC">
        <w:rPr>
          <w:rFonts w:ascii="Andale Mono" w:eastAsia="나눔명조" w:hAnsi="Andale Mono"/>
          <w:sz w:val="14"/>
          <w:szCs w:val="14"/>
        </w:rPr>
        <w:t>heuristic</w:t>
      </w:r>
      <w:proofErr w:type="spellEnd"/>
      <w:r w:rsidRPr="00AE32CC">
        <w:rPr>
          <w:rFonts w:ascii="Andale Mono" w:eastAsia="나눔명조" w:hAnsi="Andale Mono"/>
          <w:sz w:val="14"/>
          <w:szCs w:val="14"/>
        </w:rPr>
        <w:t>(</w:t>
      </w:r>
      <w:proofErr w:type="gramEnd"/>
      <w:r w:rsidRPr="00AE32CC">
        <w:rPr>
          <w:rFonts w:ascii="Andale Mono" w:eastAsia="나눔명조" w:hAnsi="Andale Mono"/>
          <w:sz w:val="14"/>
          <w:szCs w:val="14"/>
        </w:rPr>
        <w:t>self, pos):</w:t>
      </w:r>
    </w:p>
    <w:p w:rsidR="00AE32CC" w:rsidRPr="00AE32CC" w:rsidRDefault="00AE32CC" w:rsidP="00AE32CC">
      <w:pPr>
        <w:wordWrap/>
        <w:spacing w:line="312" w:lineRule="auto"/>
        <w:rPr>
          <w:rFonts w:ascii="Andale Mono" w:eastAsia="나눔명조" w:hAnsi="Andale Mono"/>
          <w:sz w:val="14"/>
          <w:szCs w:val="14"/>
        </w:rPr>
      </w:pPr>
      <w:r w:rsidRPr="00AE32CC">
        <w:rPr>
          <w:rFonts w:ascii="Andale Mono" w:eastAsia="나눔명조" w:hAnsi="Andale Mono"/>
          <w:sz w:val="14"/>
          <w:szCs w:val="14"/>
        </w:rPr>
        <w:lastRenderedPageBreak/>
        <w:t xml:space="preserve">        # Heuristic by Manhattan distance and orientation difference with goal</w:t>
      </w:r>
    </w:p>
    <w:p w:rsidR="00AE32CC" w:rsidRPr="00AE32CC" w:rsidRDefault="00AE32CC" w:rsidP="00AE32CC">
      <w:pPr>
        <w:wordWrap/>
        <w:spacing w:line="312" w:lineRule="auto"/>
        <w:rPr>
          <w:rFonts w:ascii="Andale Mono" w:eastAsia="나눔명조" w:hAnsi="Andale Mono"/>
          <w:sz w:val="14"/>
          <w:szCs w:val="14"/>
        </w:rPr>
      </w:pPr>
      <w:r w:rsidRPr="00AE32CC">
        <w:rPr>
          <w:rFonts w:ascii="Andale Mono" w:eastAsia="나눔명조" w:hAnsi="Andale Mono"/>
          <w:sz w:val="14"/>
          <w:szCs w:val="14"/>
        </w:rPr>
        <w:t xml:space="preserve">        </w:t>
      </w:r>
      <w:r w:rsidRPr="00D77FCF">
        <w:rPr>
          <w:rFonts w:ascii="Andale Mono" w:eastAsia="나눔명조" w:hAnsi="Andale Mono"/>
          <w:b/>
          <w:bCs/>
          <w:sz w:val="14"/>
          <w:szCs w:val="14"/>
        </w:rPr>
        <w:t>return</w:t>
      </w:r>
      <w:r w:rsidRPr="00AE32CC">
        <w:rPr>
          <w:rFonts w:ascii="Andale Mono" w:eastAsia="나눔명조" w:hAnsi="Andale Mono"/>
          <w:sz w:val="14"/>
          <w:szCs w:val="14"/>
        </w:rPr>
        <w:t xml:space="preserve"> abs(</w:t>
      </w:r>
      <w:proofErr w:type="spellStart"/>
      <w:proofErr w:type="gramStart"/>
      <w:r w:rsidRPr="00AE32CC">
        <w:rPr>
          <w:rFonts w:ascii="Andale Mono" w:eastAsia="나눔명조" w:hAnsi="Andale Mono"/>
          <w:sz w:val="14"/>
          <w:szCs w:val="14"/>
        </w:rPr>
        <w:t>self.goal</w:t>
      </w:r>
      <w:proofErr w:type="spellEnd"/>
      <w:proofErr w:type="gramEnd"/>
      <w:r w:rsidRPr="00AE32CC">
        <w:rPr>
          <w:rFonts w:ascii="Andale Mono" w:eastAsia="나눔명조" w:hAnsi="Andale Mono"/>
          <w:sz w:val="14"/>
          <w:szCs w:val="14"/>
        </w:rPr>
        <w:t>[0] - pos[0]) + abs(</w:t>
      </w:r>
      <w:proofErr w:type="spellStart"/>
      <w:r w:rsidRPr="00AE32CC">
        <w:rPr>
          <w:rFonts w:ascii="Andale Mono" w:eastAsia="나눔명조" w:hAnsi="Andale Mono"/>
          <w:sz w:val="14"/>
          <w:szCs w:val="14"/>
        </w:rPr>
        <w:t>self.goal</w:t>
      </w:r>
      <w:proofErr w:type="spellEnd"/>
      <w:r w:rsidRPr="00AE32CC">
        <w:rPr>
          <w:rFonts w:ascii="Andale Mono" w:eastAsia="나눔명조" w:hAnsi="Andale Mono"/>
          <w:sz w:val="14"/>
          <w:szCs w:val="14"/>
        </w:rPr>
        <w:t>[1] - pos[1]) + 0.1*</w:t>
      </w:r>
      <w:proofErr w:type="spellStart"/>
      <w:r w:rsidRPr="00AE32CC">
        <w:rPr>
          <w:rFonts w:ascii="Andale Mono" w:eastAsia="나눔명조" w:hAnsi="Andale Mono"/>
          <w:sz w:val="14"/>
          <w:szCs w:val="14"/>
        </w:rPr>
        <w:t>theta_diff</w:t>
      </w:r>
      <w:proofErr w:type="spellEnd"/>
      <w:r w:rsidRPr="00AE32CC">
        <w:rPr>
          <w:rFonts w:ascii="Andale Mono" w:eastAsia="나눔명조" w:hAnsi="Andale Mono"/>
          <w:sz w:val="14"/>
          <w:szCs w:val="14"/>
        </w:rPr>
        <w:t>(</w:t>
      </w:r>
      <w:proofErr w:type="spellStart"/>
      <w:r w:rsidRPr="00AE32CC">
        <w:rPr>
          <w:rFonts w:ascii="Andale Mono" w:eastAsia="나눔명조" w:hAnsi="Andale Mono"/>
          <w:sz w:val="14"/>
          <w:szCs w:val="14"/>
        </w:rPr>
        <w:t>self.goal</w:t>
      </w:r>
      <w:proofErr w:type="spellEnd"/>
      <w:r w:rsidRPr="00AE32CC">
        <w:rPr>
          <w:rFonts w:ascii="Andale Mono" w:eastAsia="나눔명조" w:hAnsi="Andale Mono"/>
          <w:sz w:val="14"/>
          <w:szCs w:val="14"/>
        </w:rPr>
        <w:t>[2], pos[2])</w:t>
      </w:r>
    </w:p>
    <w:p w:rsidR="00AE32CC" w:rsidRPr="00AE32CC" w:rsidRDefault="00AE32CC" w:rsidP="00AE32CC">
      <w:pPr>
        <w:wordWrap/>
        <w:spacing w:line="312" w:lineRule="auto"/>
        <w:rPr>
          <w:rFonts w:ascii="Andale Mono" w:eastAsia="나눔명조" w:hAnsi="Andale Mono"/>
          <w:sz w:val="14"/>
          <w:szCs w:val="14"/>
        </w:rPr>
      </w:pPr>
    </w:p>
    <w:p w:rsidR="00AE32CC" w:rsidRPr="00AE32CC" w:rsidRDefault="00AE32CC" w:rsidP="00AE32CC">
      <w:pPr>
        <w:wordWrap/>
        <w:spacing w:line="312" w:lineRule="auto"/>
        <w:rPr>
          <w:rFonts w:ascii="Andale Mono" w:eastAsia="나눔명조" w:hAnsi="Andale Mono"/>
          <w:sz w:val="14"/>
          <w:szCs w:val="14"/>
        </w:rPr>
      </w:pPr>
      <w:r w:rsidRPr="00AE32CC">
        <w:rPr>
          <w:rFonts w:ascii="Andale Mono" w:eastAsia="나눔명조" w:hAnsi="Andale Mono"/>
          <w:sz w:val="14"/>
          <w:szCs w:val="14"/>
        </w:rPr>
        <w:t xml:space="preserve">    </w:t>
      </w:r>
      <w:r w:rsidRPr="00D77FCF">
        <w:rPr>
          <w:rFonts w:ascii="Andale Mono" w:eastAsia="나눔명조" w:hAnsi="Andale Mono"/>
          <w:b/>
          <w:bCs/>
          <w:sz w:val="14"/>
          <w:szCs w:val="14"/>
        </w:rPr>
        <w:t>def</w:t>
      </w:r>
      <w:r w:rsidRPr="00AE32CC">
        <w:rPr>
          <w:rFonts w:ascii="Andale Mono" w:eastAsia="나눔명조" w:hAnsi="Andale Mono"/>
          <w:sz w:val="14"/>
          <w:szCs w:val="14"/>
        </w:rPr>
        <w:t xml:space="preserve"> </w:t>
      </w:r>
      <w:proofErr w:type="spellStart"/>
      <w:r w:rsidRPr="00AE32CC">
        <w:rPr>
          <w:rFonts w:ascii="Andale Mono" w:eastAsia="나눔명조" w:hAnsi="Andale Mono"/>
          <w:sz w:val="14"/>
          <w:szCs w:val="14"/>
        </w:rPr>
        <w:t>get_</w:t>
      </w:r>
      <w:proofErr w:type="gramStart"/>
      <w:r w:rsidRPr="00AE32CC">
        <w:rPr>
          <w:rFonts w:ascii="Andale Mono" w:eastAsia="나눔명조" w:hAnsi="Andale Mono"/>
          <w:sz w:val="14"/>
          <w:szCs w:val="14"/>
        </w:rPr>
        <w:t>children</w:t>
      </w:r>
      <w:proofErr w:type="spellEnd"/>
      <w:r w:rsidRPr="00AE32CC">
        <w:rPr>
          <w:rFonts w:ascii="Andale Mono" w:eastAsia="나눔명조" w:hAnsi="Andale Mono"/>
          <w:sz w:val="14"/>
          <w:szCs w:val="14"/>
        </w:rPr>
        <w:t>(</w:t>
      </w:r>
      <w:proofErr w:type="gramEnd"/>
      <w:r w:rsidRPr="00AE32CC">
        <w:rPr>
          <w:rFonts w:ascii="Andale Mono" w:eastAsia="나눔명조" w:hAnsi="Andale Mono"/>
          <w:sz w:val="14"/>
          <w:szCs w:val="14"/>
        </w:rPr>
        <w:t>self, node):</w:t>
      </w:r>
    </w:p>
    <w:p w:rsidR="00AE32CC" w:rsidRPr="00AE32CC" w:rsidRDefault="00AE32CC" w:rsidP="00AE32CC">
      <w:pPr>
        <w:wordWrap/>
        <w:spacing w:line="312" w:lineRule="auto"/>
        <w:rPr>
          <w:rFonts w:ascii="Andale Mono" w:eastAsia="나눔명조" w:hAnsi="Andale Mono"/>
          <w:sz w:val="14"/>
          <w:szCs w:val="14"/>
        </w:rPr>
      </w:pPr>
      <w:r w:rsidRPr="00AE32CC">
        <w:rPr>
          <w:rFonts w:ascii="Andale Mono" w:eastAsia="나눔명조" w:hAnsi="Andale Mono"/>
          <w:sz w:val="14"/>
          <w:szCs w:val="14"/>
        </w:rPr>
        <w:t xml:space="preserve">        children = []</w:t>
      </w:r>
    </w:p>
    <w:p w:rsidR="00AE32CC" w:rsidRPr="00AE32CC" w:rsidRDefault="00AE32CC" w:rsidP="00AE32CC">
      <w:pPr>
        <w:wordWrap/>
        <w:spacing w:line="312" w:lineRule="auto"/>
        <w:rPr>
          <w:rFonts w:ascii="Andale Mono" w:eastAsia="나눔명조" w:hAnsi="Andale Mono"/>
          <w:sz w:val="14"/>
          <w:szCs w:val="14"/>
        </w:rPr>
      </w:pPr>
      <w:r w:rsidRPr="00AE32CC">
        <w:rPr>
          <w:rFonts w:ascii="Andale Mono" w:eastAsia="나눔명조" w:hAnsi="Andale Mono"/>
          <w:sz w:val="14"/>
          <w:szCs w:val="14"/>
        </w:rPr>
        <w:t xml:space="preserve">        </w:t>
      </w:r>
      <w:r w:rsidRPr="00D77FCF">
        <w:rPr>
          <w:rFonts w:ascii="Andale Mono" w:eastAsia="나눔명조" w:hAnsi="Andale Mono"/>
          <w:b/>
          <w:bCs/>
          <w:sz w:val="14"/>
          <w:szCs w:val="14"/>
        </w:rPr>
        <w:t>for</w:t>
      </w:r>
      <w:r w:rsidRPr="00AE32CC">
        <w:rPr>
          <w:rFonts w:ascii="Andale Mono" w:eastAsia="나눔명조" w:hAnsi="Andale Mono"/>
          <w:sz w:val="14"/>
          <w:szCs w:val="14"/>
        </w:rPr>
        <w:t xml:space="preserve"> w </w:t>
      </w:r>
      <w:r w:rsidRPr="00D77FCF">
        <w:rPr>
          <w:rFonts w:ascii="Andale Mono" w:eastAsia="나눔명조" w:hAnsi="Andale Mono"/>
          <w:b/>
          <w:bCs/>
          <w:sz w:val="14"/>
          <w:szCs w:val="14"/>
        </w:rPr>
        <w:t>in</w:t>
      </w:r>
      <w:r w:rsidRPr="00AE32CC">
        <w:rPr>
          <w:rFonts w:ascii="Andale Mono" w:eastAsia="나눔명조" w:hAnsi="Andale Mono"/>
          <w:sz w:val="14"/>
          <w:szCs w:val="14"/>
        </w:rPr>
        <w:t xml:space="preserve"> self.ws:</w:t>
      </w:r>
    </w:p>
    <w:p w:rsidR="00AE32CC" w:rsidRPr="00AE32CC" w:rsidRDefault="00AE32CC" w:rsidP="00AE32CC">
      <w:pPr>
        <w:wordWrap/>
        <w:spacing w:line="312" w:lineRule="auto"/>
        <w:rPr>
          <w:rFonts w:ascii="Andale Mono" w:eastAsia="나눔명조" w:hAnsi="Andale Mono"/>
          <w:sz w:val="14"/>
          <w:szCs w:val="14"/>
        </w:rPr>
      </w:pPr>
      <w:r w:rsidRPr="00AE32CC">
        <w:rPr>
          <w:rFonts w:ascii="Andale Mono" w:eastAsia="나눔명조" w:hAnsi="Andale Mono"/>
          <w:sz w:val="14"/>
          <w:szCs w:val="14"/>
        </w:rPr>
        <w:t xml:space="preserve">            pos = </w:t>
      </w:r>
      <w:proofErr w:type="spellStart"/>
      <w:r w:rsidRPr="00AE32CC">
        <w:rPr>
          <w:rFonts w:ascii="Andale Mono" w:eastAsia="나눔명조" w:hAnsi="Andale Mono"/>
          <w:sz w:val="14"/>
          <w:szCs w:val="14"/>
        </w:rPr>
        <w:t>node.pos</w:t>
      </w:r>
      <w:proofErr w:type="spellEnd"/>
    </w:p>
    <w:p w:rsidR="00AE32CC" w:rsidRPr="00AE32CC" w:rsidRDefault="00AE32CC" w:rsidP="00AE32CC">
      <w:pPr>
        <w:wordWrap/>
        <w:spacing w:line="312" w:lineRule="auto"/>
        <w:rPr>
          <w:rFonts w:ascii="Andale Mono" w:eastAsia="나눔명조" w:hAnsi="Andale Mono"/>
          <w:sz w:val="14"/>
          <w:szCs w:val="14"/>
        </w:rPr>
      </w:pPr>
      <w:r w:rsidRPr="00AE32CC">
        <w:rPr>
          <w:rFonts w:ascii="Andale Mono" w:eastAsia="나눔명조" w:hAnsi="Andale Mono"/>
          <w:sz w:val="14"/>
          <w:szCs w:val="14"/>
        </w:rPr>
        <w:t xml:space="preserve">            branch = [</w:t>
      </w:r>
      <w:proofErr w:type="gramStart"/>
      <w:r w:rsidRPr="00AE32CC">
        <w:rPr>
          <w:rFonts w:ascii="Andale Mono" w:eastAsia="나눔명조" w:hAnsi="Andale Mono"/>
          <w:sz w:val="14"/>
          <w:szCs w:val="14"/>
        </w:rPr>
        <w:t>pos[</w:t>
      </w:r>
      <w:proofErr w:type="gramEnd"/>
      <w:r w:rsidRPr="00AE32CC">
        <w:rPr>
          <w:rFonts w:ascii="Andale Mono" w:eastAsia="나눔명조" w:hAnsi="Andale Mono"/>
          <w:sz w:val="14"/>
          <w:szCs w:val="14"/>
        </w:rPr>
        <w:t>:3]]</w:t>
      </w:r>
    </w:p>
    <w:p w:rsidR="00AE32CC" w:rsidRPr="00AE32CC" w:rsidRDefault="00AE32CC" w:rsidP="00AE32CC">
      <w:pPr>
        <w:wordWrap/>
        <w:spacing w:line="312" w:lineRule="auto"/>
        <w:rPr>
          <w:rFonts w:ascii="Andale Mono" w:eastAsia="나눔명조" w:hAnsi="Andale Mono"/>
          <w:sz w:val="14"/>
          <w:szCs w:val="14"/>
        </w:rPr>
      </w:pPr>
    </w:p>
    <w:p w:rsidR="00AE32CC" w:rsidRPr="00AE32CC" w:rsidRDefault="00AE32CC" w:rsidP="00AE32CC">
      <w:pPr>
        <w:wordWrap/>
        <w:spacing w:line="312" w:lineRule="auto"/>
        <w:rPr>
          <w:rFonts w:ascii="Andale Mono" w:eastAsia="나눔명조" w:hAnsi="Andale Mono"/>
          <w:sz w:val="14"/>
          <w:szCs w:val="14"/>
        </w:rPr>
      </w:pPr>
      <w:r w:rsidRPr="00AE32CC">
        <w:rPr>
          <w:rFonts w:ascii="Andale Mono" w:eastAsia="나눔명조" w:hAnsi="Andale Mono"/>
          <w:sz w:val="14"/>
          <w:szCs w:val="14"/>
        </w:rPr>
        <w:t xml:space="preserve">            </w:t>
      </w:r>
      <w:r w:rsidRPr="00D77FCF">
        <w:rPr>
          <w:rFonts w:ascii="Andale Mono" w:eastAsia="나눔명조" w:hAnsi="Andale Mono"/>
          <w:b/>
          <w:bCs/>
          <w:sz w:val="14"/>
          <w:szCs w:val="14"/>
        </w:rPr>
        <w:t>for</w:t>
      </w:r>
      <w:r w:rsidRPr="00AE32CC">
        <w:rPr>
          <w:rFonts w:ascii="Andale Mono" w:eastAsia="나눔명조" w:hAnsi="Andale Mono"/>
          <w:sz w:val="14"/>
          <w:szCs w:val="14"/>
        </w:rPr>
        <w:t xml:space="preserve"> _ </w:t>
      </w:r>
      <w:r w:rsidRPr="00D77FCF">
        <w:rPr>
          <w:rFonts w:ascii="Andale Mono" w:eastAsia="나눔명조" w:hAnsi="Andale Mono"/>
          <w:b/>
          <w:bCs/>
          <w:sz w:val="14"/>
          <w:szCs w:val="14"/>
        </w:rPr>
        <w:t>in</w:t>
      </w:r>
      <w:r w:rsidRPr="00AE32CC">
        <w:rPr>
          <w:rFonts w:ascii="Andale Mono" w:eastAsia="나눔명조" w:hAnsi="Andale Mono"/>
          <w:sz w:val="14"/>
          <w:szCs w:val="14"/>
        </w:rPr>
        <w:t xml:space="preserve"> range(</w:t>
      </w:r>
      <w:proofErr w:type="spellStart"/>
      <w:proofErr w:type="gramStart"/>
      <w:r w:rsidRPr="00AE32CC">
        <w:rPr>
          <w:rFonts w:ascii="Andale Mono" w:eastAsia="나눔명조" w:hAnsi="Andale Mono"/>
          <w:sz w:val="14"/>
          <w:szCs w:val="14"/>
        </w:rPr>
        <w:t>self.drive</w:t>
      </w:r>
      <w:proofErr w:type="gramEnd"/>
      <w:r w:rsidRPr="00AE32CC">
        <w:rPr>
          <w:rFonts w:ascii="Andale Mono" w:eastAsia="나눔명조" w:hAnsi="Andale Mono"/>
          <w:sz w:val="14"/>
          <w:szCs w:val="14"/>
        </w:rPr>
        <w:t>_steps</w:t>
      </w:r>
      <w:proofErr w:type="spellEnd"/>
      <w:r w:rsidRPr="00AE32CC">
        <w:rPr>
          <w:rFonts w:ascii="Andale Mono" w:eastAsia="나눔명조" w:hAnsi="Andale Mono"/>
          <w:sz w:val="14"/>
          <w:szCs w:val="14"/>
        </w:rPr>
        <w:t>):</w:t>
      </w:r>
    </w:p>
    <w:p w:rsidR="00AE32CC" w:rsidRPr="00AE32CC" w:rsidRDefault="00AE32CC" w:rsidP="00AE32CC">
      <w:pPr>
        <w:wordWrap/>
        <w:spacing w:line="312" w:lineRule="auto"/>
        <w:rPr>
          <w:rFonts w:ascii="Andale Mono" w:eastAsia="나눔명조" w:hAnsi="Andale Mono"/>
          <w:sz w:val="14"/>
          <w:szCs w:val="14"/>
        </w:rPr>
      </w:pPr>
      <w:r w:rsidRPr="00AE32CC">
        <w:rPr>
          <w:rFonts w:ascii="Andale Mono" w:eastAsia="나눔명조" w:hAnsi="Andale Mono"/>
          <w:sz w:val="14"/>
          <w:szCs w:val="14"/>
        </w:rPr>
        <w:t xml:space="preserve">                pos = </w:t>
      </w:r>
      <w:proofErr w:type="spellStart"/>
      <w:proofErr w:type="gramStart"/>
      <w:r w:rsidRPr="00AE32CC">
        <w:rPr>
          <w:rFonts w:ascii="Andale Mono" w:eastAsia="나눔명조" w:hAnsi="Andale Mono"/>
          <w:sz w:val="14"/>
          <w:szCs w:val="14"/>
        </w:rPr>
        <w:t>self.car.step</w:t>
      </w:r>
      <w:proofErr w:type="spellEnd"/>
      <w:proofErr w:type="gramEnd"/>
      <w:r w:rsidRPr="00AE32CC">
        <w:rPr>
          <w:rFonts w:ascii="Andale Mono" w:eastAsia="나눔명조" w:hAnsi="Andale Mono"/>
          <w:sz w:val="14"/>
          <w:szCs w:val="14"/>
        </w:rPr>
        <w:t xml:space="preserve">(pos, w, </w:t>
      </w:r>
      <w:proofErr w:type="spellStart"/>
      <w:r w:rsidRPr="00AE32CC">
        <w:rPr>
          <w:rFonts w:ascii="Andale Mono" w:eastAsia="나눔명조" w:hAnsi="Andale Mono"/>
          <w:sz w:val="14"/>
          <w:szCs w:val="14"/>
        </w:rPr>
        <w:t>self.dt</w:t>
      </w:r>
      <w:proofErr w:type="spellEnd"/>
      <w:r w:rsidRPr="00AE32CC">
        <w:rPr>
          <w:rFonts w:ascii="Andale Mono" w:eastAsia="나눔명조" w:hAnsi="Andale Mono"/>
          <w:sz w:val="14"/>
          <w:szCs w:val="14"/>
        </w:rPr>
        <w:t>)</w:t>
      </w:r>
    </w:p>
    <w:p w:rsidR="00AE32CC" w:rsidRPr="00AE32CC" w:rsidRDefault="00AE32CC" w:rsidP="00AE32CC">
      <w:pPr>
        <w:wordWrap/>
        <w:spacing w:line="312" w:lineRule="auto"/>
        <w:rPr>
          <w:rFonts w:ascii="Andale Mono" w:eastAsia="나눔명조" w:hAnsi="Andale Mono"/>
          <w:sz w:val="14"/>
          <w:szCs w:val="14"/>
        </w:rPr>
      </w:pPr>
      <w:r w:rsidRPr="00AE32CC">
        <w:rPr>
          <w:rFonts w:ascii="Andale Mono" w:eastAsia="나눔명조" w:hAnsi="Andale Mono"/>
          <w:sz w:val="14"/>
          <w:szCs w:val="14"/>
        </w:rPr>
        <w:t xml:space="preserve">                </w:t>
      </w:r>
      <w:proofErr w:type="spellStart"/>
      <w:proofErr w:type="gramStart"/>
      <w:r w:rsidRPr="00AE32CC">
        <w:rPr>
          <w:rFonts w:ascii="Andale Mono" w:eastAsia="나눔명조" w:hAnsi="Andale Mono"/>
          <w:sz w:val="14"/>
          <w:szCs w:val="14"/>
        </w:rPr>
        <w:t>branch.append</w:t>
      </w:r>
      <w:proofErr w:type="spellEnd"/>
      <w:proofErr w:type="gramEnd"/>
      <w:r w:rsidRPr="00AE32CC">
        <w:rPr>
          <w:rFonts w:ascii="Andale Mono" w:eastAsia="나눔명조" w:hAnsi="Andale Mono"/>
          <w:sz w:val="14"/>
          <w:szCs w:val="14"/>
        </w:rPr>
        <w:t>(pos[:3])</w:t>
      </w:r>
    </w:p>
    <w:p w:rsidR="00AE32CC" w:rsidRPr="00AE32CC" w:rsidRDefault="00AE32CC" w:rsidP="00AE32CC">
      <w:pPr>
        <w:wordWrap/>
        <w:spacing w:line="312" w:lineRule="auto"/>
        <w:rPr>
          <w:rFonts w:ascii="Andale Mono" w:eastAsia="나눔명조" w:hAnsi="Andale Mono"/>
          <w:sz w:val="14"/>
          <w:szCs w:val="14"/>
        </w:rPr>
      </w:pPr>
    </w:p>
    <w:p w:rsidR="00AE32CC" w:rsidRPr="00AE32CC" w:rsidRDefault="00AE32CC" w:rsidP="00AE32CC">
      <w:pPr>
        <w:wordWrap/>
        <w:spacing w:line="312" w:lineRule="auto"/>
        <w:rPr>
          <w:rFonts w:ascii="Andale Mono" w:eastAsia="나눔명조" w:hAnsi="Andale Mono"/>
          <w:sz w:val="14"/>
          <w:szCs w:val="14"/>
        </w:rPr>
      </w:pPr>
      <w:r w:rsidRPr="00AE32CC">
        <w:rPr>
          <w:rFonts w:ascii="Andale Mono" w:eastAsia="나눔명조" w:hAnsi="Andale Mono"/>
          <w:sz w:val="14"/>
          <w:szCs w:val="14"/>
        </w:rPr>
        <w:t xml:space="preserve">            </w:t>
      </w:r>
      <w:r w:rsidRPr="00D77FCF">
        <w:rPr>
          <w:rFonts w:ascii="Andale Mono" w:eastAsia="나눔명조" w:hAnsi="Andale Mono"/>
          <w:b/>
          <w:bCs/>
          <w:sz w:val="14"/>
          <w:szCs w:val="14"/>
        </w:rPr>
        <w:t>if</w:t>
      </w:r>
      <w:r w:rsidRPr="00AE32CC">
        <w:rPr>
          <w:rFonts w:ascii="Andale Mono" w:eastAsia="나눔명조" w:hAnsi="Andale Mono"/>
          <w:sz w:val="14"/>
          <w:szCs w:val="14"/>
        </w:rPr>
        <w:t xml:space="preserve"> </w:t>
      </w:r>
      <w:r w:rsidRPr="00D77FCF">
        <w:rPr>
          <w:rFonts w:ascii="Andale Mono" w:eastAsia="나눔명조" w:hAnsi="Andale Mono"/>
          <w:b/>
          <w:bCs/>
          <w:sz w:val="14"/>
          <w:szCs w:val="14"/>
        </w:rPr>
        <w:t>not</w:t>
      </w:r>
      <w:r w:rsidRPr="00AE32CC">
        <w:rPr>
          <w:rFonts w:ascii="Andale Mono" w:eastAsia="나눔명조" w:hAnsi="Andale Mono"/>
          <w:sz w:val="14"/>
          <w:szCs w:val="14"/>
        </w:rPr>
        <w:t xml:space="preserve"> </w:t>
      </w:r>
      <w:proofErr w:type="spellStart"/>
      <w:r w:rsidRPr="00AE32CC">
        <w:rPr>
          <w:rFonts w:ascii="Andale Mono" w:eastAsia="나눔명조" w:hAnsi="Andale Mono"/>
          <w:sz w:val="14"/>
          <w:szCs w:val="14"/>
        </w:rPr>
        <w:t>self.car.is_pos_safe</w:t>
      </w:r>
      <w:proofErr w:type="spellEnd"/>
      <w:r w:rsidRPr="00AE32CC">
        <w:rPr>
          <w:rFonts w:ascii="Andale Mono" w:eastAsia="나눔명조" w:hAnsi="Andale Mono"/>
          <w:sz w:val="14"/>
          <w:szCs w:val="14"/>
        </w:rPr>
        <w:t>(pos):</w:t>
      </w:r>
    </w:p>
    <w:p w:rsidR="00AE32CC" w:rsidRPr="00D77FCF" w:rsidRDefault="00AE32CC" w:rsidP="00AE32CC">
      <w:pPr>
        <w:wordWrap/>
        <w:spacing w:line="312" w:lineRule="auto"/>
        <w:rPr>
          <w:rFonts w:ascii="Andale Mono" w:eastAsia="나눔명조" w:hAnsi="Andale Mono"/>
          <w:b/>
          <w:bCs/>
          <w:sz w:val="14"/>
          <w:szCs w:val="14"/>
        </w:rPr>
      </w:pPr>
      <w:r w:rsidRPr="00AE32CC">
        <w:rPr>
          <w:rFonts w:ascii="Andale Mono" w:eastAsia="나눔명조" w:hAnsi="Andale Mono"/>
          <w:sz w:val="14"/>
          <w:szCs w:val="14"/>
        </w:rPr>
        <w:t xml:space="preserve">                </w:t>
      </w:r>
      <w:r w:rsidRPr="00D77FCF">
        <w:rPr>
          <w:rFonts w:ascii="Andale Mono" w:eastAsia="나눔명조" w:hAnsi="Andale Mono"/>
          <w:b/>
          <w:bCs/>
          <w:sz w:val="14"/>
          <w:szCs w:val="14"/>
        </w:rPr>
        <w:t>continue</w:t>
      </w:r>
    </w:p>
    <w:p w:rsidR="00AE32CC" w:rsidRPr="00AE32CC" w:rsidRDefault="00AE32CC" w:rsidP="00AE32CC">
      <w:pPr>
        <w:wordWrap/>
        <w:spacing w:line="312" w:lineRule="auto"/>
        <w:rPr>
          <w:rFonts w:ascii="Andale Mono" w:eastAsia="나눔명조" w:hAnsi="Andale Mono"/>
          <w:sz w:val="14"/>
          <w:szCs w:val="14"/>
        </w:rPr>
      </w:pPr>
    </w:p>
    <w:p w:rsidR="00AE32CC" w:rsidRPr="00AE32CC" w:rsidRDefault="00AE32CC" w:rsidP="00AE32CC">
      <w:pPr>
        <w:wordWrap/>
        <w:spacing w:line="312" w:lineRule="auto"/>
        <w:rPr>
          <w:rFonts w:ascii="Andale Mono" w:eastAsia="나눔명조" w:hAnsi="Andale Mono"/>
          <w:sz w:val="14"/>
          <w:szCs w:val="14"/>
        </w:rPr>
      </w:pPr>
      <w:r w:rsidRPr="00AE32CC">
        <w:rPr>
          <w:rFonts w:ascii="Andale Mono" w:eastAsia="나눔명조" w:hAnsi="Andale Mono"/>
          <w:sz w:val="14"/>
          <w:szCs w:val="14"/>
        </w:rPr>
        <w:t xml:space="preserve">            child = </w:t>
      </w:r>
      <w:proofErr w:type="spellStart"/>
      <w:proofErr w:type="gramStart"/>
      <w:r w:rsidRPr="00AE32CC">
        <w:rPr>
          <w:rFonts w:ascii="Andale Mono" w:eastAsia="나눔명조" w:hAnsi="Andale Mono"/>
          <w:sz w:val="14"/>
          <w:szCs w:val="14"/>
        </w:rPr>
        <w:t>self.construct</w:t>
      </w:r>
      <w:proofErr w:type="gramEnd"/>
      <w:r w:rsidRPr="00AE32CC">
        <w:rPr>
          <w:rFonts w:ascii="Andale Mono" w:eastAsia="나눔명조" w:hAnsi="Andale Mono"/>
          <w:sz w:val="14"/>
          <w:szCs w:val="14"/>
        </w:rPr>
        <w:t>_node</w:t>
      </w:r>
      <w:proofErr w:type="spellEnd"/>
      <w:r w:rsidRPr="00AE32CC">
        <w:rPr>
          <w:rFonts w:ascii="Andale Mono" w:eastAsia="나눔명조" w:hAnsi="Andale Mono"/>
          <w:sz w:val="14"/>
          <w:szCs w:val="14"/>
        </w:rPr>
        <w:t>(pos)</w:t>
      </w:r>
    </w:p>
    <w:p w:rsidR="00AE32CC" w:rsidRPr="00AE32CC" w:rsidRDefault="00AE32CC" w:rsidP="00AE32CC">
      <w:pPr>
        <w:wordWrap/>
        <w:spacing w:line="312" w:lineRule="auto"/>
        <w:rPr>
          <w:rFonts w:ascii="Andale Mono" w:eastAsia="나눔명조" w:hAnsi="Andale Mono"/>
          <w:sz w:val="14"/>
          <w:szCs w:val="14"/>
        </w:rPr>
      </w:pPr>
      <w:r w:rsidRPr="00AE32CC">
        <w:rPr>
          <w:rFonts w:ascii="Andale Mono" w:eastAsia="나눔명조" w:hAnsi="Andale Mono"/>
          <w:sz w:val="14"/>
          <w:szCs w:val="14"/>
        </w:rPr>
        <w:t xml:space="preserve">            </w:t>
      </w:r>
      <w:proofErr w:type="spellStart"/>
      <w:proofErr w:type="gramStart"/>
      <w:r w:rsidRPr="00AE32CC">
        <w:rPr>
          <w:rFonts w:ascii="Andale Mono" w:eastAsia="나눔명조" w:hAnsi="Andale Mono"/>
          <w:sz w:val="14"/>
          <w:szCs w:val="14"/>
        </w:rPr>
        <w:t>child.w</w:t>
      </w:r>
      <w:proofErr w:type="spellEnd"/>
      <w:proofErr w:type="gramEnd"/>
      <w:r w:rsidRPr="00AE32CC">
        <w:rPr>
          <w:rFonts w:ascii="Andale Mono" w:eastAsia="나눔명조" w:hAnsi="Andale Mono"/>
          <w:sz w:val="14"/>
          <w:szCs w:val="14"/>
        </w:rPr>
        <w:t xml:space="preserve"> = w</w:t>
      </w:r>
    </w:p>
    <w:p w:rsidR="00AE32CC" w:rsidRPr="00AE32CC" w:rsidRDefault="00AE32CC" w:rsidP="00AE32CC">
      <w:pPr>
        <w:wordWrap/>
        <w:spacing w:line="312" w:lineRule="auto"/>
        <w:rPr>
          <w:rFonts w:ascii="Andale Mono" w:eastAsia="나눔명조" w:hAnsi="Andale Mono"/>
          <w:sz w:val="14"/>
          <w:szCs w:val="14"/>
        </w:rPr>
      </w:pPr>
      <w:r w:rsidRPr="00AE32CC">
        <w:rPr>
          <w:rFonts w:ascii="Andale Mono" w:eastAsia="나눔명조" w:hAnsi="Andale Mono"/>
          <w:sz w:val="14"/>
          <w:szCs w:val="14"/>
        </w:rPr>
        <w:t xml:space="preserve">            </w:t>
      </w:r>
      <w:proofErr w:type="spellStart"/>
      <w:proofErr w:type="gramStart"/>
      <w:r w:rsidRPr="00AE32CC">
        <w:rPr>
          <w:rFonts w:ascii="Andale Mono" w:eastAsia="나눔명조" w:hAnsi="Andale Mono"/>
          <w:sz w:val="14"/>
          <w:szCs w:val="14"/>
        </w:rPr>
        <w:t>child.parent</w:t>
      </w:r>
      <w:proofErr w:type="spellEnd"/>
      <w:proofErr w:type="gramEnd"/>
      <w:r w:rsidRPr="00AE32CC">
        <w:rPr>
          <w:rFonts w:ascii="Andale Mono" w:eastAsia="나눔명조" w:hAnsi="Andale Mono"/>
          <w:sz w:val="14"/>
          <w:szCs w:val="14"/>
        </w:rPr>
        <w:t xml:space="preserve"> = node</w:t>
      </w:r>
    </w:p>
    <w:p w:rsidR="00AE32CC" w:rsidRPr="00AE32CC" w:rsidRDefault="00AE32CC" w:rsidP="00AE32CC">
      <w:pPr>
        <w:wordWrap/>
        <w:spacing w:line="312" w:lineRule="auto"/>
        <w:rPr>
          <w:rFonts w:ascii="Andale Mono" w:eastAsia="나눔명조" w:hAnsi="Andale Mono"/>
          <w:sz w:val="14"/>
          <w:szCs w:val="14"/>
        </w:rPr>
      </w:pPr>
      <w:r w:rsidRPr="00AE32CC">
        <w:rPr>
          <w:rFonts w:ascii="Andale Mono" w:eastAsia="나눔명조" w:hAnsi="Andale Mono"/>
          <w:sz w:val="14"/>
          <w:szCs w:val="14"/>
        </w:rPr>
        <w:t xml:space="preserve">            </w:t>
      </w:r>
      <w:proofErr w:type="spellStart"/>
      <w:proofErr w:type="gramStart"/>
      <w:r w:rsidRPr="00AE32CC">
        <w:rPr>
          <w:rFonts w:ascii="Andale Mono" w:eastAsia="나눔명조" w:hAnsi="Andale Mono"/>
          <w:sz w:val="14"/>
          <w:szCs w:val="14"/>
        </w:rPr>
        <w:t>child.g</w:t>
      </w:r>
      <w:proofErr w:type="spellEnd"/>
      <w:proofErr w:type="gramEnd"/>
      <w:r w:rsidRPr="00AE32CC">
        <w:rPr>
          <w:rFonts w:ascii="Andale Mono" w:eastAsia="나눔명조" w:hAnsi="Andale Mono"/>
          <w:sz w:val="14"/>
          <w:szCs w:val="14"/>
        </w:rPr>
        <w:t xml:space="preserve"> = </w:t>
      </w:r>
      <w:proofErr w:type="spellStart"/>
      <w:r w:rsidRPr="00AE32CC">
        <w:rPr>
          <w:rFonts w:ascii="Andale Mono" w:eastAsia="나눔명조" w:hAnsi="Andale Mono"/>
          <w:sz w:val="14"/>
          <w:szCs w:val="14"/>
        </w:rPr>
        <w:t>node.g</w:t>
      </w:r>
      <w:proofErr w:type="spellEnd"/>
      <w:r w:rsidRPr="00AE32CC">
        <w:rPr>
          <w:rFonts w:ascii="Andale Mono" w:eastAsia="나눔명조" w:hAnsi="Andale Mono"/>
          <w:sz w:val="14"/>
          <w:szCs w:val="14"/>
        </w:rPr>
        <w:t xml:space="preserve"> + self.arc</w:t>
      </w:r>
    </w:p>
    <w:p w:rsidR="00AE32CC" w:rsidRPr="00AE32CC" w:rsidRDefault="00AE32CC" w:rsidP="00AE32CC">
      <w:pPr>
        <w:wordWrap/>
        <w:spacing w:line="312" w:lineRule="auto"/>
        <w:rPr>
          <w:rFonts w:ascii="Andale Mono" w:eastAsia="나눔명조" w:hAnsi="Andale Mono"/>
          <w:sz w:val="14"/>
          <w:szCs w:val="14"/>
        </w:rPr>
      </w:pPr>
      <w:r w:rsidRPr="00AE32CC">
        <w:rPr>
          <w:rFonts w:ascii="Andale Mono" w:eastAsia="나눔명조" w:hAnsi="Andale Mono"/>
          <w:sz w:val="14"/>
          <w:szCs w:val="14"/>
        </w:rPr>
        <w:t xml:space="preserve">            </w:t>
      </w:r>
      <w:proofErr w:type="spellStart"/>
      <w:proofErr w:type="gramStart"/>
      <w:r w:rsidRPr="00AE32CC">
        <w:rPr>
          <w:rFonts w:ascii="Andale Mono" w:eastAsia="나눔명조" w:hAnsi="Andale Mono"/>
          <w:sz w:val="14"/>
          <w:szCs w:val="14"/>
        </w:rPr>
        <w:t>child.g</w:t>
      </w:r>
      <w:proofErr w:type="spellEnd"/>
      <w:proofErr w:type="gramEnd"/>
      <w:r w:rsidRPr="00AE32CC">
        <w:rPr>
          <w:rFonts w:ascii="Andale Mono" w:eastAsia="나눔명조" w:hAnsi="Andale Mono"/>
          <w:sz w:val="14"/>
          <w:szCs w:val="14"/>
        </w:rPr>
        <w:t xml:space="preserve">_ = </w:t>
      </w:r>
      <w:proofErr w:type="spellStart"/>
      <w:r w:rsidRPr="00AE32CC">
        <w:rPr>
          <w:rFonts w:ascii="Andale Mono" w:eastAsia="나눔명조" w:hAnsi="Andale Mono"/>
          <w:sz w:val="14"/>
          <w:szCs w:val="14"/>
        </w:rPr>
        <w:t>node.g</w:t>
      </w:r>
      <w:proofErr w:type="spellEnd"/>
      <w:r w:rsidRPr="00AE32CC">
        <w:rPr>
          <w:rFonts w:ascii="Andale Mono" w:eastAsia="나눔명조" w:hAnsi="Andale Mono"/>
          <w:sz w:val="14"/>
          <w:szCs w:val="14"/>
        </w:rPr>
        <w:t>_ + self.arc</w:t>
      </w:r>
    </w:p>
    <w:p w:rsidR="00AE32CC" w:rsidRPr="00AE32CC" w:rsidRDefault="00AE32CC" w:rsidP="00AE32CC">
      <w:pPr>
        <w:wordWrap/>
        <w:spacing w:line="312" w:lineRule="auto"/>
        <w:rPr>
          <w:rFonts w:ascii="Andale Mono" w:eastAsia="나눔명조" w:hAnsi="Andale Mono"/>
          <w:sz w:val="14"/>
          <w:szCs w:val="14"/>
        </w:rPr>
      </w:pPr>
      <w:r w:rsidRPr="00AE32CC">
        <w:rPr>
          <w:rFonts w:ascii="Andale Mono" w:eastAsia="나눔명조" w:hAnsi="Andale Mono"/>
          <w:sz w:val="14"/>
          <w:szCs w:val="14"/>
        </w:rPr>
        <w:t xml:space="preserve">            </w:t>
      </w:r>
      <w:proofErr w:type="spellStart"/>
      <w:proofErr w:type="gramStart"/>
      <w:r w:rsidRPr="00AE32CC">
        <w:rPr>
          <w:rFonts w:ascii="Andale Mono" w:eastAsia="나눔명조" w:hAnsi="Andale Mono"/>
          <w:sz w:val="14"/>
          <w:szCs w:val="14"/>
        </w:rPr>
        <w:t>child.f</w:t>
      </w:r>
      <w:proofErr w:type="spellEnd"/>
      <w:proofErr w:type="gramEnd"/>
      <w:r w:rsidRPr="00AE32CC">
        <w:rPr>
          <w:rFonts w:ascii="Andale Mono" w:eastAsia="나눔명조" w:hAnsi="Andale Mono"/>
          <w:sz w:val="14"/>
          <w:szCs w:val="14"/>
        </w:rPr>
        <w:t xml:space="preserve"> = </w:t>
      </w:r>
      <w:proofErr w:type="spellStart"/>
      <w:r w:rsidRPr="00AE32CC">
        <w:rPr>
          <w:rFonts w:ascii="Andale Mono" w:eastAsia="나눔명조" w:hAnsi="Andale Mono"/>
          <w:sz w:val="14"/>
          <w:szCs w:val="14"/>
        </w:rPr>
        <w:t>child.g</w:t>
      </w:r>
      <w:proofErr w:type="spellEnd"/>
      <w:r w:rsidRPr="00AE32CC">
        <w:rPr>
          <w:rFonts w:ascii="Andale Mono" w:eastAsia="나눔명조" w:hAnsi="Andale Mono"/>
          <w:sz w:val="14"/>
          <w:szCs w:val="14"/>
        </w:rPr>
        <w:t xml:space="preserve"> + </w:t>
      </w:r>
      <w:proofErr w:type="spellStart"/>
      <w:r w:rsidRPr="00AE32CC">
        <w:rPr>
          <w:rFonts w:ascii="Andale Mono" w:eastAsia="나눔명조" w:hAnsi="Andale Mono"/>
          <w:sz w:val="14"/>
          <w:szCs w:val="14"/>
        </w:rPr>
        <w:t>self.simple_heuristic</w:t>
      </w:r>
      <w:proofErr w:type="spellEnd"/>
      <w:r w:rsidRPr="00AE32CC">
        <w:rPr>
          <w:rFonts w:ascii="Andale Mono" w:eastAsia="나눔명조" w:hAnsi="Andale Mono"/>
          <w:sz w:val="14"/>
          <w:szCs w:val="14"/>
        </w:rPr>
        <w:t>(</w:t>
      </w:r>
      <w:proofErr w:type="spellStart"/>
      <w:r w:rsidRPr="00AE32CC">
        <w:rPr>
          <w:rFonts w:ascii="Andale Mono" w:eastAsia="나눔명조" w:hAnsi="Andale Mono"/>
          <w:sz w:val="14"/>
          <w:szCs w:val="14"/>
        </w:rPr>
        <w:t>child.pos</w:t>
      </w:r>
      <w:proofErr w:type="spellEnd"/>
      <w:r w:rsidRPr="00AE32CC">
        <w:rPr>
          <w:rFonts w:ascii="Andale Mono" w:eastAsia="나눔명조" w:hAnsi="Andale Mono"/>
          <w:sz w:val="14"/>
          <w:szCs w:val="14"/>
        </w:rPr>
        <w:t>)</w:t>
      </w:r>
    </w:p>
    <w:p w:rsidR="00AE32CC" w:rsidRPr="00AE32CC" w:rsidRDefault="00AE32CC" w:rsidP="00AE32CC">
      <w:pPr>
        <w:wordWrap/>
        <w:spacing w:line="312" w:lineRule="auto"/>
        <w:rPr>
          <w:rFonts w:ascii="Andale Mono" w:eastAsia="나눔명조" w:hAnsi="Andale Mono"/>
          <w:sz w:val="14"/>
          <w:szCs w:val="14"/>
        </w:rPr>
      </w:pPr>
      <w:r w:rsidRPr="00AE32CC">
        <w:rPr>
          <w:rFonts w:ascii="Andale Mono" w:eastAsia="나눔명조" w:hAnsi="Andale Mono"/>
          <w:sz w:val="14"/>
          <w:szCs w:val="14"/>
        </w:rPr>
        <w:t xml:space="preserve">            </w:t>
      </w:r>
      <w:proofErr w:type="spellStart"/>
      <w:proofErr w:type="gramStart"/>
      <w:r w:rsidRPr="00AE32CC">
        <w:rPr>
          <w:rFonts w:ascii="Andale Mono" w:eastAsia="나눔명조" w:hAnsi="Andale Mono"/>
          <w:sz w:val="14"/>
          <w:szCs w:val="14"/>
        </w:rPr>
        <w:t>children.append</w:t>
      </w:r>
      <w:proofErr w:type="spellEnd"/>
      <w:proofErr w:type="gramEnd"/>
      <w:r w:rsidRPr="00AE32CC">
        <w:rPr>
          <w:rFonts w:ascii="Andale Mono" w:eastAsia="나눔명조" w:hAnsi="Andale Mono"/>
          <w:sz w:val="14"/>
          <w:szCs w:val="14"/>
        </w:rPr>
        <w:t>([child, branch])</w:t>
      </w:r>
    </w:p>
    <w:p w:rsidR="00AE32CC" w:rsidRPr="00AE32CC" w:rsidRDefault="00AE32CC" w:rsidP="00AE32CC">
      <w:pPr>
        <w:wordWrap/>
        <w:spacing w:line="312" w:lineRule="auto"/>
        <w:rPr>
          <w:rFonts w:ascii="Andale Mono" w:eastAsia="나눔명조" w:hAnsi="Andale Mono"/>
          <w:sz w:val="14"/>
          <w:szCs w:val="14"/>
        </w:rPr>
      </w:pPr>
    </w:p>
    <w:p w:rsidR="00AE32CC" w:rsidRPr="00AE32CC" w:rsidRDefault="00AE32CC" w:rsidP="00AE32CC">
      <w:pPr>
        <w:wordWrap/>
        <w:spacing w:line="312" w:lineRule="auto"/>
        <w:rPr>
          <w:rFonts w:ascii="Andale Mono" w:eastAsia="나눔명조" w:hAnsi="Andale Mono"/>
          <w:sz w:val="14"/>
          <w:szCs w:val="14"/>
        </w:rPr>
      </w:pPr>
      <w:r w:rsidRPr="00AE32CC">
        <w:rPr>
          <w:rFonts w:ascii="Andale Mono" w:eastAsia="나눔명조" w:hAnsi="Andale Mono"/>
          <w:sz w:val="14"/>
          <w:szCs w:val="14"/>
        </w:rPr>
        <w:t xml:space="preserve">        </w:t>
      </w:r>
      <w:r w:rsidRPr="00D77FCF">
        <w:rPr>
          <w:rFonts w:ascii="Andale Mono" w:eastAsia="나눔명조" w:hAnsi="Andale Mono"/>
          <w:b/>
          <w:bCs/>
          <w:sz w:val="14"/>
          <w:szCs w:val="14"/>
        </w:rPr>
        <w:t>return</w:t>
      </w:r>
      <w:r w:rsidRPr="00AE32CC">
        <w:rPr>
          <w:rFonts w:ascii="Andale Mono" w:eastAsia="나눔명조" w:hAnsi="Andale Mono"/>
          <w:sz w:val="14"/>
          <w:szCs w:val="14"/>
        </w:rPr>
        <w:t xml:space="preserve"> children</w:t>
      </w:r>
    </w:p>
    <w:p w:rsidR="00AE32CC" w:rsidRPr="00AE32CC" w:rsidRDefault="00AE32CC" w:rsidP="00AE32CC">
      <w:pPr>
        <w:wordWrap/>
        <w:spacing w:line="312" w:lineRule="auto"/>
        <w:rPr>
          <w:rFonts w:ascii="Andale Mono" w:eastAsia="나눔명조" w:hAnsi="Andale Mono"/>
          <w:sz w:val="14"/>
          <w:szCs w:val="14"/>
        </w:rPr>
      </w:pPr>
    </w:p>
    <w:p w:rsidR="00AE32CC" w:rsidRPr="00AE32CC" w:rsidRDefault="00AE32CC" w:rsidP="00AE32CC">
      <w:pPr>
        <w:wordWrap/>
        <w:spacing w:line="312" w:lineRule="auto"/>
        <w:rPr>
          <w:rFonts w:ascii="Andale Mono" w:eastAsia="나눔명조" w:hAnsi="Andale Mono"/>
          <w:sz w:val="14"/>
          <w:szCs w:val="14"/>
        </w:rPr>
      </w:pPr>
      <w:r w:rsidRPr="00AE32CC">
        <w:rPr>
          <w:rFonts w:ascii="Andale Mono" w:eastAsia="나눔명조" w:hAnsi="Andale Mono"/>
          <w:sz w:val="14"/>
          <w:szCs w:val="14"/>
        </w:rPr>
        <w:t xml:space="preserve">    </w:t>
      </w:r>
      <w:r w:rsidRPr="00D77FCF">
        <w:rPr>
          <w:rFonts w:ascii="Andale Mono" w:eastAsia="나눔명조" w:hAnsi="Andale Mono"/>
          <w:b/>
          <w:bCs/>
          <w:sz w:val="14"/>
          <w:szCs w:val="14"/>
        </w:rPr>
        <w:t>def</w:t>
      </w:r>
      <w:r w:rsidRPr="00AE32CC">
        <w:rPr>
          <w:rFonts w:ascii="Andale Mono" w:eastAsia="나눔명조" w:hAnsi="Andale Mono"/>
          <w:sz w:val="14"/>
          <w:szCs w:val="14"/>
        </w:rPr>
        <w:t xml:space="preserve"> </w:t>
      </w:r>
      <w:proofErr w:type="gramStart"/>
      <w:r w:rsidRPr="00AE32CC">
        <w:rPr>
          <w:rFonts w:ascii="Andale Mono" w:eastAsia="나눔명조" w:hAnsi="Andale Mono"/>
          <w:sz w:val="14"/>
          <w:szCs w:val="14"/>
        </w:rPr>
        <w:t>backtracking(</w:t>
      </w:r>
      <w:proofErr w:type="gramEnd"/>
      <w:r w:rsidRPr="00AE32CC">
        <w:rPr>
          <w:rFonts w:ascii="Andale Mono" w:eastAsia="나눔명조" w:hAnsi="Andale Mono"/>
          <w:sz w:val="14"/>
          <w:szCs w:val="14"/>
        </w:rPr>
        <w:t>self, node):</w:t>
      </w:r>
    </w:p>
    <w:p w:rsidR="00AE32CC" w:rsidRPr="00AE32CC" w:rsidRDefault="00AE32CC" w:rsidP="00AE32CC">
      <w:pPr>
        <w:wordWrap/>
        <w:spacing w:line="312" w:lineRule="auto"/>
        <w:rPr>
          <w:rFonts w:ascii="Andale Mono" w:eastAsia="나눔명조" w:hAnsi="Andale Mono"/>
          <w:sz w:val="14"/>
          <w:szCs w:val="14"/>
        </w:rPr>
      </w:pPr>
      <w:r w:rsidRPr="00AE32CC">
        <w:rPr>
          <w:rFonts w:ascii="Andale Mono" w:eastAsia="나눔명조" w:hAnsi="Andale Mono"/>
          <w:sz w:val="14"/>
          <w:szCs w:val="14"/>
        </w:rPr>
        <w:t xml:space="preserve">        route = []</w:t>
      </w:r>
    </w:p>
    <w:p w:rsidR="00AE32CC" w:rsidRPr="00AE32CC" w:rsidRDefault="00AE32CC" w:rsidP="00AE32CC">
      <w:pPr>
        <w:wordWrap/>
        <w:spacing w:line="312" w:lineRule="auto"/>
        <w:rPr>
          <w:rFonts w:ascii="Andale Mono" w:eastAsia="나눔명조" w:hAnsi="Andale Mono"/>
          <w:sz w:val="14"/>
          <w:szCs w:val="14"/>
        </w:rPr>
      </w:pPr>
      <w:r w:rsidRPr="00AE32CC">
        <w:rPr>
          <w:rFonts w:ascii="Andale Mono" w:eastAsia="나눔명조" w:hAnsi="Andale Mono"/>
          <w:sz w:val="14"/>
          <w:szCs w:val="14"/>
        </w:rPr>
        <w:t xml:space="preserve">        </w:t>
      </w:r>
      <w:r w:rsidRPr="00D77FCF">
        <w:rPr>
          <w:rFonts w:ascii="Andale Mono" w:eastAsia="나눔명조" w:hAnsi="Andale Mono"/>
          <w:b/>
          <w:bCs/>
          <w:sz w:val="14"/>
          <w:szCs w:val="14"/>
        </w:rPr>
        <w:t>while</w:t>
      </w:r>
      <w:r w:rsidRPr="00AE32CC">
        <w:rPr>
          <w:rFonts w:ascii="Andale Mono" w:eastAsia="나눔명조" w:hAnsi="Andale Mono"/>
          <w:sz w:val="14"/>
          <w:szCs w:val="14"/>
        </w:rPr>
        <w:t xml:space="preserve"> </w:t>
      </w:r>
      <w:proofErr w:type="spellStart"/>
      <w:proofErr w:type="gramStart"/>
      <w:r w:rsidRPr="00AE32CC">
        <w:rPr>
          <w:rFonts w:ascii="Andale Mono" w:eastAsia="나눔명조" w:hAnsi="Andale Mono"/>
          <w:sz w:val="14"/>
          <w:szCs w:val="14"/>
        </w:rPr>
        <w:t>node.parent</w:t>
      </w:r>
      <w:proofErr w:type="spellEnd"/>
      <w:proofErr w:type="gramEnd"/>
      <w:r w:rsidRPr="00AE32CC">
        <w:rPr>
          <w:rFonts w:ascii="Andale Mono" w:eastAsia="나눔명조" w:hAnsi="Andale Mono"/>
          <w:sz w:val="14"/>
          <w:szCs w:val="14"/>
        </w:rPr>
        <w:t>:</w:t>
      </w:r>
    </w:p>
    <w:p w:rsidR="00AE32CC" w:rsidRPr="00AE32CC" w:rsidRDefault="00AE32CC" w:rsidP="00AE32CC">
      <w:pPr>
        <w:wordWrap/>
        <w:spacing w:line="312" w:lineRule="auto"/>
        <w:rPr>
          <w:rFonts w:ascii="Andale Mono" w:eastAsia="나눔명조" w:hAnsi="Andale Mono"/>
          <w:sz w:val="14"/>
          <w:szCs w:val="14"/>
        </w:rPr>
      </w:pPr>
      <w:r w:rsidRPr="00AE32CC">
        <w:rPr>
          <w:rFonts w:ascii="Andale Mono" w:eastAsia="나눔명조" w:hAnsi="Andale Mono"/>
          <w:sz w:val="14"/>
          <w:szCs w:val="14"/>
        </w:rPr>
        <w:t xml:space="preserve">            </w:t>
      </w:r>
      <w:proofErr w:type="spellStart"/>
      <w:proofErr w:type="gramStart"/>
      <w:r w:rsidRPr="00AE32CC">
        <w:rPr>
          <w:rFonts w:ascii="Andale Mono" w:eastAsia="나눔명조" w:hAnsi="Andale Mono"/>
          <w:sz w:val="14"/>
          <w:szCs w:val="14"/>
        </w:rPr>
        <w:t>route.append</w:t>
      </w:r>
      <w:proofErr w:type="spellEnd"/>
      <w:proofErr w:type="gramEnd"/>
      <w:r w:rsidRPr="00AE32CC">
        <w:rPr>
          <w:rFonts w:ascii="Andale Mono" w:eastAsia="나눔명조" w:hAnsi="Andale Mono"/>
          <w:sz w:val="14"/>
          <w:szCs w:val="14"/>
        </w:rPr>
        <w:t>((</w:t>
      </w:r>
      <w:proofErr w:type="spellStart"/>
      <w:r w:rsidRPr="00AE32CC">
        <w:rPr>
          <w:rFonts w:ascii="Andale Mono" w:eastAsia="나눔명조" w:hAnsi="Andale Mono"/>
          <w:sz w:val="14"/>
          <w:szCs w:val="14"/>
        </w:rPr>
        <w:t>node.w</w:t>
      </w:r>
      <w:proofErr w:type="spellEnd"/>
      <w:r w:rsidRPr="00AE32CC">
        <w:rPr>
          <w:rFonts w:ascii="Andale Mono" w:eastAsia="나눔명조" w:hAnsi="Andale Mono"/>
          <w:sz w:val="14"/>
          <w:szCs w:val="14"/>
        </w:rPr>
        <w:t xml:space="preserve">, </w:t>
      </w:r>
      <w:proofErr w:type="spellStart"/>
      <w:r w:rsidRPr="00AE32CC">
        <w:rPr>
          <w:rFonts w:ascii="Andale Mono" w:eastAsia="나눔명조" w:hAnsi="Andale Mono"/>
          <w:sz w:val="14"/>
          <w:szCs w:val="14"/>
        </w:rPr>
        <w:t>self.drive_steps</w:t>
      </w:r>
      <w:proofErr w:type="spellEnd"/>
      <w:r w:rsidRPr="00AE32CC">
        <w:rPr>
          <w:rFonts w:ascii="Andale Mono" w:eastAsia="나눔명조" w:hAnsi="Andale Mono"/>
          <w:sz w:val="14"/>
          <w:szCs w:val="14"/>
        </w:rPr>
        <w:t>))</w:t>
      </w:r>
    </w:p>
    <w:p w:rsidR="00AE32CC" w:rsidRPr="00AE32CC" w:rsidRDefault="00AE32CC" w:rsidP="00AE32CC">
      <w:pPr>
        <w:wordWrap/>
        <w:spacing w:line="312" w:lineRule="auto"/>
        <w:rPr>
          <w:rFonts w:ascii="Andale Mono" w:eastAsia="나눔명조" w:hAnsi="Andale Mono"/>
          <w:sz w:val="14"/>
          <w:szCs w:val="14"/>
        </w:rPr>
      </w:pPr>
      <w:r w:rsidRPr="00AE32CC">
        <w:rPr>
          <w:rFonts w:ascii="Andale Mono" w:eastAsia="나눔명조" w:hAnsi="Andale Mono"/>
          <w:sz w:val="14"/>
          <w:szCs w:val="14"/>
        </w:rPr>
        <w:t xml:space="preserve">            node = </w:t>
      </w:r>
      <w:proofErr w:type="spellStart"/>
      <w:proofErr w:type="gramStart"/>
      <w:r w:rsidRPr="00AE32CC">
        <w:rPr>
          <w:rFonts w:ascii="Andale Mono" w:eastAsia="나눔명조" w:hAnsi="Andale Mono"/>
          <w:sz w:val="14"/>
          <w:szCs w:val="14"/>
        </w:rPr>
        <w:t>node.parent</w:t>
      </w:r>
      <w:proofErr w:type="spellEnd"/>
      <w:proofErr w:type="gramEnd"/>
    </w:p>
    <w:p w:rsidR="00AE32CC" w:rsidRPr="00AE32CC" w:rsidRDefault="00AE32CC" w:rsidP="00AE32CC">
      <w:pPr>
        <w:wordWrap/>
        <w:spacing w:line="312" w:lineRule="auto"/>
        <w:rPr>
          <w:rFonts w:ascii="Andale Mono" w:eastAsia="나눔명조" w:hAnsi="Andale Mono"/>
          <w:sz w:val="14"/>
          <w:szCs w:val="14"/>
        </w:rPr>
      </w:pPr>
      <w:r w:rsidRPr="00AE32CC">
        <w:rPr>
          <w:rFonts w:ascii="Andale Mono" w:eastAsia="나눔명조" w:hAnsi="Andale Mono"/>
          <w:sz w:val="14"/>
          <w:szCs w:val="14"/>
        </w:rPr>
        <w:t xml:space="preserve">        </w:t>
      </w:r>
      <w:r w:rsidRPr="00D77FCF">
        <w:rPr>
          <w:rFonts w:ascii="Andale Mono" w:eastAsia="나눔명조" w:hAnsi="Andale Mono"/>
          <w:b/>
          <w:bCs/>
          <w:sz w:val="14"/>
          <w:szCs w:val="14"/>
        </w:rPr>
        <w:t>return</w:t>
      </w:r>
      <w:r w:rsidRPr="00AE32CC">
        <w:rPr>
          <w:rFonts w:ascii="Andale Mono" w:eastAsia="나눔명조" w:hAnsi="Andale Mono"/>
          <w:sz w:val="14"/>
          <w:szCs w:val="14"/>
        </w:rPr>
        <w:t xml:space="preserve"> list(reversed(route))</w:t>
      </w:r>
    </w:p>
    <w:p w:rsidR="00AE32CC" w:rsidRPr="00AE32CC" w:rsidRDefault="00AE32CC" w:rsidP="00AE32CC">
      <w:pPr>
        <w:wordWrap/>
        <w:spacing w:line="312" w:lineRule="auto"/>
        <w:rPr>
          <w:rFonts w:ascii="Andale Mono" w:eastAsia="나눔명조" w:hAnsi="Andale Mono"/>
          <w:sz w:val="14"/>
          <w:szCs w:val="14"/>
        </w:rPr>
      </w:pPr>
    </w:p>
    <w:p w:rsidR="00AE32CC" w:rsidRPr="00AE32CC" w:rsidRDefault="00AE32CC" w:rsidP="00AE32CC">
      <w:pPr>
        <w:wordWrap/>
        <w:spacing w:line="312" w:lineRule="auto"/>
        <w:rPr>
          <w:rFonts w:ascii="Andale Mono" w:eastAsia="나눔명조" w:hAnsi="Andale Mono"/>
          <w:sz w:val="14"/>
          <w:szCs w:val="14"/>
        </w:rPr>
      </w:pPr>
      <w:r w:rsidRPr="00AE32CC">
        <w:rPr>
          <w:rFonts w:ascii="Andale Mono" w:eastAsia="나눔명조" w:hAnsi="Andale Mono"/>
          <w:sz w:val="14"/>
          <w:szCs w:val="14"/>
        </w:rPr>
        <w:t xml:space="preserve">    </w:t>
      </w:r>
      <w:r w:rsidRPr="00D77FCF">
        <w:rPr>
          <w:rFonts w:ascii="Andale Mono" w:eastAsia="나눔명조" w:hAnsi="Andale Mono"/>
          <w:b/>
          <w:bCs/>
          <w:sz w:val="14"/>
          <w:szCs w:val="14"/>
        </w:rPr>
        <w:t>def</w:t>
      </w:r>
      <w:r w:rsidRPr="00AE32CC">
        <w:rPr>
          <w:rFonts w:ascii="Andale Mono" w:eastAsia="나눔명조" w:hAnsi="Andale Mono"/>
          <w:sz w:val="14"/>
          <w:szCs w:val="14"/>
        </w:rPr>
        <w:t xml:space="preserve"> </w:t>
      </w:r>
      <w:proofErr w:type="spellStart"/>
      <w:r w:rsidRPr="00AE32CC">
        <w:rPr>
          <w:rFonts w:ascii="Andale Mono" w:eastAsia="나눔명조" w:hAnsi="Andale Mono"/>
          <w:sz w:val="14"/>
          <w:szCs w:val="14"/>
        </w:rPr>
        <w:t>search_</w:t>
      </w:r>
      <w:proofErr w:type="gramStart"/>
      <w:r w:rsidRPr="00AE32CC">
        <w:rPr>
          <w:rFonts w:ascii="Andale Mono" w:eastAsia="나눔명조" w:hAnsi="Andale Mono"/>
          <w:sz w:val="14"/>
          <w:szCs w:val="14"/>
        </w:rPr>
        <w:t>path</w:t>
      </w:r>
      <w:proofErr w:type="spellEnd"/>
      <w:r w:rsidRPr="00AE32CC">
        <w:rPr>
          <w:rFonts w:ascii="Andale Mono" w:eastAsia="나눔명조" w:hAnsi="Andale Mono"/>
          <w:sz w:val="14"/>
          <w:szCs w:val="14"/>
        </w:rPr>
        <w:t>(</w:t>
      </w:r>
      <w:proofErr w:type="gramEnd"/>
      <w:r w:rsidRPr="00AE32CC">
        <w:rPr>
          <w:rFonts w:ascii="Andale Mono" w:eastAsia="나눔명조" w:hAnsi="Andale Mono"/>
          <w:sz w:val="14"/>
          <w:szCs w:val="14"/>
        </w:rPr>
        <w:t xml:space="preserve">self, </w:t>
      </w:r>
      <w:proofErr w:type="spellStart"/>
      <w:r w:rsidRPr="00AE32CC">
        <w:rPr>
          <w:rFonts w:ascii="Andale Mono" w:eastAsia="나눔명조" w:hAnsi="Andale Mono"/>
          <w:sz w:val="14"/>
          <w:szCs w:val="14"/>
        </w:rPr>
        <w:t>min_goal_dist</w:t>
      </w:r>
      <w:proofErr w:type="spellEnd"/>
      <w:r w:rsidRPr="00AE32CC">
        <w:rPr>
          <w:rFonts w:ascii="Andale Mono" w:eastAsia="나눔명조" w:hAnsi="Andale Mono"/>
          <w:sz w:val="14"/>
          <w:szCs w:val="14"/>
        </w:rPr>
        <w:t>=1e-1,min_goal_dtheta=1e-1):</w:t>
      </w:r>
    </w:p>
    <w:p w:rsidR="00AE32CC" w:rsidRPr="00AE32CC" w:rsidRDefault="00AE32CC" w:rsidP="00AE32CC">
      <w:pPr>
        <w:wordWrap/>
        <w:spacing w:line="312" w:lineRule="auto"/>
        <w:rPr>
          <w:rFonts w:ascii="Andale Mono" w:eastAsia="나눔명조" w:hAnsi="Andale Mono"/>
          <w:sz w:val="14"/>
          <w:szCs w:val="14"/>
        </w:rPr>
      </w:pPr>
      <w:r w:rsidRPr="00AE32CC">
        <w:rPr>
          <w:rFonts w:ascii="Andale Mono" w:eastAsia="나눔명조" w:hAnsi="Andale Mono"/>
          <w:sz w:val="14"/>
          <w:szCs w:val="14"/>
        </w:rPr>
        <w:t xml:space="preserve">        root = </w:t>
      </w:r>
      <w:proofErr w:type="spellStart"/>
      <w:proofErr w:type="gramStart"/>
      <w:r w:rsidRPr="00AE32CC">
        <w:rPr>
          <w:rFonts w:ascii="Andale Mono" w:eastAsia="나눔명조" w:hAnsi="Andale Mono"/>
          <w:sz w:val="14"/>
          <w:szCs w:val="14"/>
        </w:rPr>
        <w:t>self.construct</w:t>
      </w:r>
      <w:proofErr w:type="gramEnd"/>
      <w:r w:rsidRPr="00AE32CC">
        <w:rPr>
          <w:rFonts w:ascii="Andale Mono" w:eastAsia="나눔명조" w:hAnsi="Andale Mono"/>
          <w:sz w:val="14"/>
          <w:szCs w:val="14"/>
        </w:rPr>
        <w:t>_node</w:t>
      </w:r>
      <w:proofErr w:type="spellEnd"/>
      <w:r w:rsidRPr="00AE32CC">
        <w:rPr>
          <w:rFonts w:ascii="Andale Mono" w:eastAsia="나눔명조" w:hAnsi="Andale Mono"/>
          <w:sz w:val="14"/>
          <w:szCs w:val="14"/>
        </w:rPr>
        <w:t>(</w:t>
      </w:r>
      <w:proofErr w:type="spellStart"/>
      <w:r w:rsidRPr="00AE32CC">
        <w:rPr>
          <w:rFonts w:ascii="Andale Mono" w:eastAsia="나눔명조" w:hAnsi="Andale Mono"/>
          <w:sz w:val="14"/>
          <w:szCs w:val="14"/>
        </w:rPr>
        <w:t>self.start</w:t>
      </w:r>
      <w:proofErr w:type="spellEnd"/>
      <w:r w:rsidRPr="00AE32CC">
        <w:rPr>
          <w:rFonts w:ascii="Andale Mono" w:eastAsia="나눔명조" w:hAnsi="Andale Mono"/>
          <w:sz w:val="14"/>
          <w:szCs w:val="14"/>
        </w:rPr>
        <w:t>)</w:t>
      </w:r>
    </w:p>
    <w:p w:rsidR="00AE32CC" w:rsidRPr="00AE32CC" w:rsidRDefault="00AE32CC" w:rsidP="00AE32CC">
      <w:pPr>
        <w:wordWrap/>
        <w:spacing w:line="312" w:lineRule="auto"/>
        <w:rPr>
          <w:rFonts w:ascii="Andale Mono" w:eastAsia="나눔명조" w:hAnsi="Andale Mono"/>
          <w:sz w:val="14"/>
          <w:szCs w:val="14"/>
        </w:rPr>
      </w:pPr>
      <w:r w:rsidRPr="00AE32CC">
        <w:rPr>
          <w:rFonts w:ascii="Andale Mono" w:eastAsia="나눔명조" w:hAnsi="Andale Mono"/>
          <w:sz w:val="14"/>
          <w:szCs w:val="14"/>
        </w:rPr>
        <w:t xml:space="preserve">        </w:t>
      </w:r>
      <w:proofErr w:type="spellStart"/>
      <w:proofErr w:type="gramStart"/>
      <w:r w:rsidRPr="00AE32CC">
        <w:rPr>
          <w:rFonts w:ascii="Andale Mono" w:eastAsia="나눔명조" w:hAnsi="Andale Mono"/>
          <w:sz w:val="14"/>
          <w:szCs w:val="14"/>
        </w:rPr>
        <w:t>root.g</w:t>
      </w:r>
      <w:proofErr w:type="spellEnd"/>
      <w:proofErr w:type="gramEnd"/>
      <w:r w:rsidRPr="00AE32CC">
        <w:rPr>
          <w:rFonts w:ascii="Andale Mono" w:eastAsia="나눔명조" w:hAnsi="Andale Mono"/>
          <w:sz w:val="14"/>
          <w:szCs w:val="14"/>
        </w:rPr>
        <w:t xml:space="preserve"> = float(0)</w:t>
      </w:r>
    </w:p>
    <w:p w:rsidR="00AE32CC" w:rsidRPr="00AE32CC" w:rsidRDefault="00AE32CC" w:rsidP="00AE32CC">
      <w:pPr>
        <w:wordWrap/>
        <w:spacing w:line="312" w:lineRule="auto"/>
        <w:rPr>
          <w:rFonts w:ascii="Andale Mono" w:eastAsia="나눔명조" w:hAnsi="Andale Mono"/>
          <w:sz w:val="14"/>
          <w:szCs w:val="14"/>
        </w:rPr>
      </w:pPr>
      <w:r w:rsidRPr="00AE32CC">
        <w:rPr>
          <w:rFonts w:ascii="Andale Mono" w:eastAsia="나눔명조" w:hAnsi="Andale Mono"/>
          <w:sz w:val="14"/>
          <w:szCs w:val="14"/>
        </w:rPr>
        <w:t xml:space="preserve">        </w:t>
      </w:r>
      <w:proofErr w:type="spellStart"/>
      <w:proofErr w:type="gramStart"/>
      <w:r w:rsidRPr="00AE32CC">
        <w:rPr>
          <w:rFonts w:ascii="Andale Mono" w:eastAsia="나눔명조" w:hAnsi="Andale Mono"/>
          <w:sz w:val="14"/>
          <w:szCs w:val="14"/>
        </w:rPr>
        <w:t>root.g</w:t>
      </w:r>
      <w:proofErr w:type="spellEnd"/>
      <w:proofErr w:type="gramEnd"/>
      <w:r w:rsidRPr="00AE32CC">
        <w:rPr>
          <w:rFonts w:ascii="Andale Mono" w:eastAsia="나눔명조" w:hAnsi="Andale Mono"/>
          <w:sz w:val="14"/>
          <w:szCs w:val="14"/>
        </w:rPr>
        <w:t>_ = float(0)</w:t>
      </w:r>
    </w:p>
    <w:p w:rsidR="00AE32CC" w:rsidRPr="00AE32CC" w:rsidRDefault="00AE32CC" w:rsidP="00AE32CC">
      <w:pPr>
        <w:wordWrap/>
        <w:spacing w:line="312" w:lineRule="auto"/>
        <w:rPr>
          <w:rFonts w:ascii="Andale Mono" w:eastAsia="나눔명조" w:hAnsi="Andale Mono"/>
          <w:sz w:val="14"/>
          <w:szCs w:val="14"/>
        </w:rPr>
      </w:pPr>
      <w:r w:rsidRPr="00AE32CC">
        <w:rPr>
          <w:rFonts w:ascii="Andale Mono" w:eastAsia="나눔명조" w:hAnsi="Andale Mono"/>
          <w:sz w:val="14"/>
          <w:szCs w:val="14"/>
        </w:rPr>
        <w:t xml:space="preserve">        </w:t>
      </w:r>
      <w:proofErr w:type="spellStart"/>
      <w:proofErr w:type="gramStart"/>
      <w:r w:rsidRPr="00AE32CC">
        <w:rPr>
          <w:rFonts w:ascii="Andale Mono" w:eastAsia="나눔명조" w:hAnsi="Andale Mono"/>
          <w:sz w:val="14"/>
          <w:szCs w:val="14"/>
        </w:rPr>
        <w:t>root.f</w:t>
      </w:r>
      <w:proofErr w:type="spellEnd"/>
      <w:proofErr w:type="gramEnd"/>
      <w:r w:rsidRPr="00AE32CC">
        <w:rPr>
          <w:rFonts w:ascii="Andale Mono" w:eastAsia="나눔명조" w:hAnsi="Andale Mono"/>
          <w:sz w:val="14"/>
          <w:szCs w:val="14"/>
        </w:rPr>
        <w:t xml:space="preserve"> = </w:t>
      </w:r>
      <w:proofErr w:type="spellStart"/>
      <w:r w:rsidRPr="00AE32CC">
        <w:rPr>
          <w:rFonts w:ascii="Andale Mono" w:eastAsia="나눔명조" w:hAnsi="Andale Mono"/>
          <w:sz w:val="14"/>
          <w:szCs w:val="14"/>
        </w:rPr>
        <w:t>root.g</w:t>
      </w:r>
      <w:proofErr w:type="spellEnd"/>
      <w:r w:rsidRPr="00AE32CC">
        <w:rPr>
          <w:rFonts w:ascii="Andale Mono" w:eastAsia="나눔명조" w:hAnsi="Andale Mono"/>
          <w:sz w:val="14"/>
          <w:szCs w:val="14"/>
        </w:rPr>
        <w:t xml:space="preserve"> + </w:t>
      </w:r>
      <w:proofErr w:type="spellStart"/>
      <w:r w:rsidRPr="00AE32CC">
        <w:rPr>
          <w:rFonts w:ascii="Andale Mono" w:eastAsia="나눔명조" w:hAnsi="Andale Mono"/>
          <w:sz w:val="14"/>
          <w:szCs w:val="14"/>
        </w:rPr>
        <w:t>self.simple_heuristic</w:t>
      </w:r>
      <w:proofErr w:type="spellEnd"/>
      <w:r w:rsidRPr="00AE32CC">
        <w:rPr>
          <w:rFonts w:ascii="Andale Mono" w:eastAsia="나눔명조" w:hAnsi="Andale Mono"/>
          <w:sz w:val="14"/>
          <w:szCs w:val="14"/>
        </w:rPr>
        <w:t>(</w:t>
      </w:r>
      <w:proofErr w:type="spellStart"/>
      <w:r w:rsidRPr="00AE32CC">
        <w:rPr>
          <w:rFonts w:ascii="Andale Mono" w:eastAsia="나눔명조" w:hAnsi="Andale Mono"/>
          <w:sz w:val="14"/>
          <w:szCs w:val="14"/>
        </w:rPr>
        <w:t>root.pos</w:t>
      </w:r>
      <w:proofErr w:type="spellEnd"/>
      <w:r w:rsidRPr="00AE32CC">
        <w:rPr>
          <w:rFonts w:ascii="Andale Mono" w:eastAsia="나눔명조" w:hAnsi="Andale Mono"/>
          <w:sz w:val="14"/>
          <w:szCs w:val="14"/>
        </w:rPr>
        <w:t>)</w:t>
      </w:r>
    </w:p>
    <w:p w:rsidR="00AE32CC" w:rsidRPr="00AE32CC" w:rsidRDefault="00AE32CC" w:rsidP="00AE32CC">
      <w:pPr>
        <w:wordWrap/>
        <w:spacing w:line="312" w:lineRule="auto"/>
        <w:rPr>
          <w:rFonts w:ascii="Andale Mono" w:eastAsia="나눔명조" w:hAnsi="Andale Mono"/>
          <w:sz w:val="14"/>
          <w:szCs w:val="14"/>
        </w:rPr>
      </w:pPr>
      <w:r w:rsidRPr="00AE32CC">
        <w:rPr>
          <w:rFonts w:ascii="Andale Mono" w:eastAsia="나눔명조" w:hAnsi="Andale Mono"/>
          <w:sz w:val="14"/>
          <w:szCs w:val="14"/>
        </w:rPr>
        <w:t xml:space="preserve">        closed_ = []</w:t>
      </w:r>
    </w:p>
    <w:p w:rsidR="00AE32CC" w:rsidRPr="00AE32CC" w:rsidRDefault="00AE32CC" w:rsidP="00AE32CC">
      <w:pPr>
        <w:wordWrap/>
        <w:spacing w:line="312" w:lineRule="auto"/>
        <w:rPr>
          <w:rFonts w:ascii="Andale Mono" w:eastAsia="나눔명조" w:hAnsi="Andale Mono"/>
          <w:sz w:val="14"/>
          <w:szCs w:val="14"/>
        </w:rPr>
      </w:pPr>
      <w:r w:rsidRPr="00AE32CC">
        <w:rPr>
          <w:rFonts w:ascii="Andale Mono" w:eastAsia="나눔명조" w:hAnsi="Andale Mono"/>
          <w:sz w:val="14"/>
          <w:szCs w:val="14"/>
        </w:rPr>
        <w:t xml:space="preserve">        open_ = [root]</w:t>
      </w:r>
    </w:p>
    <w:p w:rsidR="00AE32CC" w:rsidRPr="00AE32CC" w:rsidRDefault="00AE32CC" w:rsidP="00AE32CC">
      <w:pPr>
        <w:wordWrap/>
        <w:spacing w:line="312" w:lineRule="auto"/>
        <w:rPr>
          <w:rFonts w:ascii="Andale Mono" w:eastAsia="나눔명조" w:hAnsi="Andale Mono"/>
          <w:sz w:val="14"/>
          <w:szCs w:val="14"/>
        </w:rPr>
      </w:pPr>
    </w:p>
    <w:p w:rsidR="00AE32CC" w:rsidRPr="00AE32CC" w:rsidRDefault="00AE32CC" w:rsidP="00AE32CC">
      <w:pPr>
        <w:wordWrap/>
        <w:spacing w:line="312" w:lineRule="auto"/>
        <w:rPr>
          <w:rFonts w:ascii="Andale Mono" w:eastAsia="나눔명조" w:hAnsi="Andale Mono"/>
          <w:sz w:val="14"/>
          <w:szCs w:val="14"/>
        </w:rPr>
      </w:pPr>
      <w:r w:rsidRPr="00AE32CC">
        <w:rPr>
          <w:rFonts w:ascii="Andale Mono" w:eastAsia="나눔명조" w:hAnsi="Andale Mono"/>
          <w:sz w:val="14"/>
          <w:szCs w:val="14"/>
        </w:rPr>
        <w:t xml:space="preserve">        count = 0</w:t>
      </w:r>
    </w:p>
    <w:p w:rsidR="00AE32CC" w:rsidRPr="00AE32CC" w:rsidRDefault="00AE32CC" w:rsidP="00AE32CC">
      <w:pPr>
        <w:wordWrap/>
        <w:spacing w:line="312" w:lineRule="auto"/>
        <w:rPr>
          <w:rFonts w:ascii="Andale Mono" w:eastAsia="나눔명조" w:hAnsi="Andale Mono"/>
          <w:sz w:val="14"/>
          <w:szCs w:val="14"/>
        </w:rPr>
      </w:pPr>
      <w:r w:rsidRPr="00AE32CC">
        <w:rPr>
          <w:rFonts w:ascii="Andale Mono" w:eastAsia="나눔명조" w:hAnsi="Andale Mono"/>
          <w:sz w:val="14"/>
          <w:szCs w:val="14"/>
        </w:rPr>
        <w:t xml:space="preserve">        </w:t>
      </w:r>
      <w:r w:rsidRPr="00D77FCF">
        <w:rPr>
          <w:rFonts w:ascii="Andale Mono" w:eastAsia="나눔명조" w:hAnsi="Andale Mono"/>
          <w:b/>
          <w:bCs/>
          <w:sz w:val="14"/>
          <w:szCs w:val="14"/>
        </w:rPr>
        <w:t>while</w:t>
      </w:r>
      <w:r w:rsidRPr="00AE32CC">
        <w:rPr>
          <w:rFonts w:ascii="Andale Mono" w:eastAsia="나눔명조" w:hAnsi="Andale Mono"/>
          <w:sz w:val="14"/>
          <w:szCs w:val="14"/>
        </w:rPr>
        <w:t xml:space="preserve"> open_:</w:t>
      </w:r>
    </w:p>
    <w:p w:rsidR="00AE32CC" w:rsidRPr="00AE32CC" w:rsidRDefault="00AE32CC" w:rsidP="00AE32CC">
      <w:pPr>
        <w:wordWrap/>
        <w:spacing w:line="312" w:lineRule="auto"/>
        <w:rPr>
          <w:rFonts w:ascii="Andale Mono" w:eastAsia="나눔명조" w:hAnsi="Andale Mono"/>
          <w:sz w:val="14"/>
          <w:szCs w:val="14"/>
        </w:rPr>
      </w:pPr>
      <w:r w:rsidRPr="00AE32CC">
        <w:rPr>
          <w:rFonts w:ascii="Andale Mono" w:eastAsia="나눔명조" w:hAnsi="Andale Mono"/>
          <w:sz w:val="14"/>
          <w:szCs w:val="14"/>
        </w:rPr>
        <w:t xml:space="preserve">            count += 1</w:t>
      </w:r>
    </w:p>
    <w:p w:rsidR="00AE32CC" w:rsidRPr="00AE32CC" w:rsidRDefault="00AE32CC" w:rsidP="00AE32CC">
      <w:pPr>
        <w:wordWrap/>
        <w:spacing w:line="312" w:lineRule="auto"/>
        <w:rPr>
          <w:rFonts w:ascii="Andale Mono" w:eastAsia="나눔명조" w:hAnsi="Andale Mono"/>
          <w:sz w:val="14"/>
          <w:szCs w:val="14"/>
        </w:rPr>
      </w:pPr>
      <w:r w:rsidRPr="00AE32CC">
        <w:rPr>
          <w:rFonts w:ascii="Andale Mono" w:eastAsia="나눔명조" w:hAnsi="Andale Mono"/>
          <w:sz w:val="14"/>
          <w:szCs w:val="14"/>
        </w:rPr>
        <w:t xml:space="preserve">            best = </w:t>
      </w:r>
      <w:proofErr w:type="gramStart"/>
      <w:r w:rsidRPr="00AE32CC">
        <w:rPr>
          <w:rFonts w:ascii="Andale Mono" w:eastAsia="나눔명조" w:hAnsi="Andale Mono"/>
          <w:sz w:val="14"/>
          <w:szCs w:val="14"/>
        </w:rPr>
        <w:t>min(</w:t>
      </w:r>
      <w:proofErr w:type="gramEnd"/>
      <w:r w:rsidRPr="00AE32CC">
        <w:rPr>
          <w:rFonts w:ascii="Andale Mono" w:eastAsia="나눔명조" w:hAnsi="Andale Mono"/>
          <w:sz w:val="14"/>
          <w:szCs w:val="14"/>
        </w:rPr>
        <w:t xml:space="preserve">open_, key=lambda x: </w:t>
      </w:r>
      <w:proofErr w:type="spellStart"/>
      <w:r w:rsidRPr="00AE32CC">
        <w:rPr>
          <w:rFonts w:ascii="Andale Mono" w:eastAsia="나눔명조" w:hAnsi="Andale Mono"/>
          <w:sz w:val="14"/>
          <w:szCs w:val="14"/>
        </w:rPr>
        <w:t>x.f</w:t>
      </w:r>
      <w:proofErr w:type="spellEnd"/>
      <w:r w:rsidRPr="00AE32CC">
        <w:rPr>
          <w:rFonts w:ascii="Andale Mono" w:eastAsia="나눔명조" w:hAnsi="Andale Mono"/>
          <w:sz w:val="14"/>
          <w:szCs w:val="14"/>
        </w:rPr>
        <w:t>)</w:t>
      </w:r>
    </w:p>
    <w:p w:rsidR="00AE32CC" w:rsidRPr="00AE32CC" w:rsidRDefault="00AE32CC" w:rsidP="00AE32CC">
      <w:pPr>
        <w:wordWrap/>
        <w:spacing w:line="312" w:lineRule="auto"/>
        <w:rPr>
          <w:rFonts w:ascii="Andale Mono" w:eastAsia="나눔명조" w:hAnsi="Andale Mono"/>
          <w:sz w:val="14"/>
          <w:szCs w:val="14"/>
        </w:rPr>
      </w:pPr>
    </w:p>
    <w:p w:rsidR="00AE32CC" w:rsidRPr="00AE32CC" w:rsidRDefault="00AE32CC" w:rsidP="00AE32CC">
      <w:pPr>
        <w:wordWrap/>
        <w:spacing w:line="312" w:lineRule="auto"/>
        <w:rPr>
          <w:rFonts w:ascii="Andale Mono" w:eastAsia="나눔명조" w:hAnsi="Andale Mono"/>
          <w:sz w:val="14"/>
          <w:szCs w:val="14"/>
        </w:rPr>
      </w:pPr>
      <w:r w:rsidRPr="00AE32CC">
        <w:rPr>
          <w:rFonts w:ascii="Andale Mono" w:eastAsia="나눔명조" w:hAnsi="Andale Mono"/>
          <w:sz w:val="14"/>
          <w:szCs w:val="14"/>
        </w:rPr>
        <w:t xml:space="preserve">            </w:t>
      </w:r>
      <w:proofErr w:type="spellStart"/>
      <w:r w:rsidRPr="00AE32CC">
        <w:rPr>
          <w:rFonts w:ascii="Andale Mono" w:eastAsia="나눔명조" w:hAnsi="Andale Mono"/>
          <w:sz w:val="14"/>
          <w:szCs w:val="14"/>
        </w:rPr>
        <w:t>open</w:t>
      </w:r>
      <w:proofErr w:type="gramStart"/>
      <w:r w:rsidRPr="00AE32CC">
        <w:rPr>
          <w:rFonts w:ascii="Andale Mono" w:eastAsia="나눔명조" w:hAnsi="Andale Mono"/>
          <w:sz w:val="14"/>
          <w:szCs w:val="14"/>
        </w:rPr>
        <w:t>_.remove</w:t>
      </w:r>
      <w:proofErr w:type="spellEnd"/>
      <w:proofErr w:type="gramEnd"/>
      <w:r w:rsidRPr="00AE32CC">
        <w:rPr>
          <w:rFonts w:ascii="Andale Mono" w:eastAsia="나눔명조" w:hAnsi="Andale Mono"/>
          <w:sz w:val="14"/>
          <w:szCs w:val="14"/>
        </w:rPr>
        <w:t>(best)</w:t>
      </w:r>
    </w:p>
    <w:p w:rsidR="00AE32CC" w:rsidRPr="00AE32CC" w:rsidRDefault="00AE32CC" w:rsidP="00AE32CC">
      <w:pPr>
        <w:wordWrap/>
        <w:spacing w:line="312" w:lineRule="auto"/>
        <w:rPr>
          <w:rFonts w:ascii="Andale Mono" w:eastAsia="나눔명조" w:hAnsi="Andale Mono"/>
          <w:sz w:val="14"/>
          <w:szCs w:val="14"/>
        </w:rPr>
      </w:pPr>
      <w:r w:rsidRPr="00AE32CC">
        <w:rPr>
          <w:rFonts w:ascii="Andale Mono" w:eastAsia="나눔명조" w:hAnsi="Andale Mono"/>
          <w:sz w:val="14"/>
          <w:szCs w:val="14"/>
        </w:rPr>
        <w:t xml:space="preserve">            </w:t>
      </w:r>
      <w:proofErr w:type="spellStart"/>
      <w:r w:rsidRPr="00AE32CC">
        <w:rPr>
          <w:rFonts w:ascii="Andale Mono" w:eastAsia="나눔명조" w:hAnsi="Andale Mono"/>
          <w:sz w:val="14"/>
          <w:szCs w:val="14"/>
        </w:rPr>
        <w:t>closed</w:t>
      </w:r>
      <w:proofErr w:type="gramStart"/>
      <w:r w:rsidRPr="00AE32CC">
        <w:rPr>
          <w:rFonts w:ascii="Andale Mono" w:eastAsia="나눔명조" w:hAnsi="Andale Mono"/>
          <w:sz w:val="14"/>
          <w:szCs w:val="14"/>
        </w:rPr>
        <w:t>_.append</w:t>
      </w:r>
      <w:proofErr w:type="spellEnd"/>
      <w:proofErr w:type="gramEnd"/>
      <w:r w:rsidRPr="00AE32CC">
        <w:rPr>
          <w:rFonts w:ascii="Andale Mono" w:eastAsia="나눔명조" w:hAnsi="Andale Mono"/>
          <w:sz w:val="14"/>
          <w:szCs w:val="14"/>
        </w:rPr>
        <w:t>(best)</w:t>
      </w:r>
    </w:p>
    <w:p w:rsidR="00AE32CC" w:rsidRPr="00AE32CC" w:rsidRDefault="00AE32CC" w:rsidP="00AE32CC">
      <w:pPr>
        <w:wordWrap/>
        <w:spacing w:line="312" w:lineRule="auto"/>
        <w:rPr>
          <w:rFonts w:ascii="Andale Mono" w:eastAsia="나눔명조" w:hAnsi="Andale Mono"/>
          <w:sz w:val="14"/>
          <w:szCs w:val="14"/>
        </w:rPr>
      </w:pPr>
    </w:p>
    <w:p w:rsidR="00AE32CC" w:rsidRPr="00AE32CC" w:rsidRDefault="00AE32CC" w:rsidP="00AE32CC">
      <w:pPr>
        <w:wordWrap/>
        <w:spacing w:line="312" w:lineRule="auto"/>
        <w:rPr>
          <w:rFonts w:ascii="Andale Mono" w:eastAsia="나눔명조" w:hAnsi="Andale Mono"/>
          <w:sz w:val="14"/>
          <w:szCs w:val="14"/>
        </w:rPr>
      </w:pPr>
      <w:r w:rsidRPr="00AE32CC">
        <w:rPr>
          <w:rFonts w:ascii="Andale Mono" w:eastAsia="나눔명조" w:hAnsi="Andale Mono"/>
          <w:sz w:val="14"/>
          <w:szCs w:val="14"/>
        </w:rPr>
        <w:t xml:space="preserve">            </w:t>
      </w:r>
      <w:r w:rsidRPr="00D77FCF">
        <w:rPr>
          <w:rFonts w:ascii="Andale Mono" w:eastAsia="나눔명조" w:hAnsi="Andale Mono"/>
          <w:b/>
          <w:bCs/>
          <w:sz w:val="14"/>
          <w:szCs w:val="14"/>
        </w:rPr>
        <w:t>if</w:t>
      </w:r>
      <w:r w:rsidRPr="00AE32CC">
        <w:rPr>
          <w:rFonts w:ascii="Andale Mono" w:eastAsia="나눔명조" w:hAnsi="Andale Mono"/>
          <w:sz w:val="14"/>
          <w:szCs w:val="14"/>
        </w:rPr>
        <w:t xml:space="preserve"> </w:t>
      </w:r>
      <w:proofErr w:type="spellStart"/>
      <w:r w:rsidRPr="00AE32CC">
        <w:rPr>
          <w:rFonts w:ascii="Andale Mono" w:eastAsia="나눔명조" w:hAnsi="Andale Mono"/>
          <w:sz w:val="14"/>
          <w:szCs w:val="14"/>
        </w:rPr>
        <w:t>same_point</w:t>
      </w:r>
      <w:proofErr w:type="spellEnd"/>
      <w:r w:rsidRPr="00AE32CC">
        <w:rPr>
          <w:rFonts w:ascii="Andale Mono" w:eastAsia="나눔명조" w:hAnsi="Andale Mono"/>
          <w:sz w:val="14"/>
          <w:szCs w:val="14"/>
        </w:rPr>
        <w:t>(</w:t>
      </w:r>
      <w:proofErr w:type="spellStart"/>
      <w:proofErr w:type="gramStart"/>
      <w:r w:rsidRPr="00AE32CC">
        <w:rPr>
          <w:rFonts w:ascii="Andale Mono" w:eastAsia="나눔명조" w:hAnsi="Andale Mono"/>
          <w:sz w:val="14"/>
          <w:szCs w:val="14"/>
        </w:rPr>
        <w:t>best.pos</w:t>
      </w:r>
      <w:proofErr w:type="spellEnd"/>
      <w:r w:rsidRPr="00AE32CC">
        <w:rPr>
          <w:rFonts w:ascii="Andale Mono" w:eastAsia="나눔명조" w:hAnsi="Andale Mono"/>
          <w:sz w:val="14"/>
          <w:szCs w:val="14"/>
        </w:rPr>
        <w:t>[</w:t>
      </w:r>
      <w:proofErr w:type="gramEnd"/>
      <w:r w:rsidRPr="00AE32CC">
        <w:rPr>
          <w:rFonts w:ascii="Andale Mono" w:eastAsia="나눔명조" w:hAnsi="Andale Mono"/>
          <w:sz w:val="14"/>
          <w:szCs w:val="14"/>
        </w:rPr>
        <w:t xml:space="preserve">:3], </w:t>
      </w:r>
      <w:proofErr w:type="spellStart"/>
      <w:r w:rsidRPr="00AE32CC">
        <w:rPr>
          <w:rFonts w:ascii="Andale Mono" w:eastAsia="나눔명조" w:hAnsi="Andale Mono"/>
          <w:sz w:val="14"/>
          <w:szCs w:val="14"/>
        </w:rPr>
        <w:t>self.goal</w:t>
      </w:r>
      <w:proofErr w:type="spellEnd"/>
      <w:r w:rsidRPr="00AE32CC">
        <w:rPr>
          <w:rFonts w:ascii="Andale Mono" w:eastAsia="나눔명조" w:hAnsi="Andale Mono"/>
          <w:sz w:val="14"/>
          <w:szCs w:val="14"/>
        </w:rPr>
        <w:t>[:3],</w:t>
      </w:r>
      <w:proofErr w:type="spellStart"/>
      <w:r w:rsidRPr="00AE32CC">
        <w:rPr>
          <w:rFonts w:ascii="Andale Mono" w:eastAsia="나눔명조" w:hAnsi="Andale Mono"/>
          <w:sz w:val="14"/>
          <w:szCs w:val="14"/>
        </w:rPr>
        <w:t>min_goal_dist,min_goal_dtheta</w:t>
      </w:r>
      <w:proofErr w:type="spellEnd"/>
      <w:r w:rsidRPr="00AE32CC">
        <w:rPr>
          <w:rFonts w:ascii="Andale Mono" w:eastAsia="나눔명조" w:hAnsi="Andale Mono"/>
          <w:sz w:val="14"/>
          <w:szCs w:val="14"/>
        </w:rPr>
        <w:t>):</w:t>
      </w:r>
    </w:p>
    <w:p w:rsidR="00AE32CC" w:rsidRPr="00AE32CC" w:rsidRDefault="00AE32CC" w:rsidP="00AE32CC">
      <w:pPr>
        <w:wordWrap/>
        <w:spacing w:line="312" w:lineRule="auto"/>
        <w:rPr>
          <w:rFonts w:ascii="Andale Mono" w:eastAsia="나눔명조" w:hAnsi="Andale Mono"/>
          <w:sz w:val="14"/>
          <w:szCs w:val="14"/>
        </w:rPr>
      </w:pPr>
      <w:r w:rsidRPr="00AE32CC">
        <w:rPr>
          <w:rFonts w:ascii="Andale Mono" w:eastAsia="나눔명조" w:hAnsi="Andale Mono"/>
          <w:sz w:val="14"/>
          <w:szCs w:val="14"/>
        </w:rPr>
        <w:t xml:space="preserve">                route = </w:t>
      </w:r>
      <w:proofErr w:type="spellStart"/>
      <w:proofErr w:type="gramStart"/>
      <w:r w:rsidRPr="00AE32CC">
        <w:rPr>
          <w:rFonts w:ascii="Andale Mono" w:eastAsia="나눔명조" w:hAnsi="Andale Mono"/>
          <w:sz w:val="14"/>
          <w:szCs w:val="14"/>
        </w:rPr>
        <w:t>self.backtracking</w:t>
      </w:r>
      <w:proofErr w:type="spellEnd"/>
      <w:proofErr w:type="gramEnd"/>
      <w:r w:rsidRPr="00AE32CC">
        <w:rPr>
          <w:rFonts w:ascii="Andale Mono" w:eastAsia="나눔명조" w:hAnsi="Andale Mono"/>
          <w:sz w:val="14"/>
          <w:szCs w:val="14"/>
        </w:rPr>
        <w:t>(best)</w:t>
      </w:r>
    </w:p>
    <w:p w:rsidR="00AE32CC" w:rsidRPr="00AE32CC" w:rsidRDefault="00AE32CC" w:rsidP="00AE32CC">
      <w:pPr>
        <w:wordWrap/>
        <w:spacing w:line="312" w:lineRule="auto"/>
        <w:rPr>
          <w:rFonts w:ascii="Andale Mono" w:eastAsia="나눔명조" w:hAnsi="Andale Mono"/>
          <w:sz w:val="14"/>
          <w:szCs w:val="14"/>
        </w:rPr>
      </w:pPr>
      <w:r w:rsidRPr="00AE32CC">
        <w:rPr>
          <w:rFonts w:ascii="Andale Mono" w:eastAsia="나눔명조" w:hAnsi="Andale Mono"/>
          <w:sz w:val="14"/>
          <w:szCs w:val="14"/>
        </w:rPr>
        <w:t xml:space="preserve">                path = </w:t>
      </w:r>
      <w:proofErr w:type="spellStart"/>
      <w:r w:rsidRPr="00AE32CC">
        <w:rPr>
          <w:rFonts w:ascii="Andale Mono" w:eastAsia="나눔명조" w:hAnsi="Andale Mono"/>
          <w:sz w:val="14"/>
          <w:szCs w:val="14"/>
        </w:rPr>
        <w:t>self.car.get_</w:t>
      </w:r>
      <w:proofErr w:type="gramStart"/>
      <w:r w:rsidRPr="00AE32CC">
        <w:rPr>
          <w:rFonts w:ascii="Andale Mono" w:eastAsia="나눔명조" w:hAnsi="Andale Mono"/>
          <w:sz w:val="14"/>
          <w:szCs w:val="14"/>
        </w:rPr>
        <w:t>path</w:t>
      </w:r>
      <w:proofErr w:type="spellEnd"/>
      <w:r w:rsidRPr="00AE32CC">
        <w:rPr>
          <w:rFonts w:ascii="Andale Mono" w:eastAsia="나눔명조" w:hAnsi="Andale Mono"/>
          <w:sz w:val="14"/>
          <w:szCs w:val="14"/>
        </w:rPr>
        <w:t>(</w:t>
      </w:r>
      <w:proofErr w:type="spellStart"/>
      <w:proofErr w:type="gramEnd"/>
      <w:r w:rsidRPr="00AE32CC">
        <w:rPr>
          <w:rFonts w:ascii="Andale Mono" w:eastAsia="나눔명조" w:hAnsi="Andale Mono"/>
          <w:sz w:val="14"/>
          <w:szCs w:val="14"/>
        </w:rPr>
        <w:t>self.start</w:t>
      </w:r>
      <w:proofErr w:type="spellEnd"/>
      <w:r w:rsidRPr="00AE32CC">
        <w:rPr>
          <w:rFonts w:ascii="Andale Mono" w:eastAsia="나눔명조" w:hAnsi="Andale Mono"/>
          <w:sz w:val="14"/>
          <w:szCs w:val="14"/>
        </w:rPr>
        <w:t>, route)</w:t>
      </w:r>
    </w:p>
    <w:p w:rsidR="00AE32CC" w:rsidRPr="00AE32CC" w:rsidRDefault="00AE32CC" w:rsidP="00AE32CC">
      <w:pPr>
        <w:wordWrap/>
        <w:spacing w:line="312" w:lineRule="auto"/>
        <w:rPr>
          <w:rFonts w:ascii="Andale Mono" w:eastAsia="나눔명조" w:hAnsi="Andale Mono"/>
          <w:sz w:val="14"/>
          <w:szCs w:val="14"/>
        </w:rPr>
      </w:pPr>
      <w:r w:rsidRPr="00AE32CC">
        <w:rPr>
          <w:rFonts w:ascii="Andale Mono" w:eastAsia="나눔명조" w:hAnsi="Andale Mono"/>
          <w:sz w:val="14"/>
          <w:szCs w:val="14"/>
        </w:rPr>
        <w:t xml:space="preserve">                cost = </w:t>
      </w:r>
      <w:proofErr w:type="spellStart"/>
      <w:proofErr w:type="gramStart"/>
      <w:r w:rsidRPr="00AE32CC">
        <w:rPr>
          <w:rFonts w:ascii="Andale Mono" w:eastAsia="나눔명조" w:hAnsi="Andale Mono"/>
          <w:sz w:val="14"/>
          <w:szCs w:val="14"/>
        </w:rPr>
        <w:t>best.g</w:t>
      </w:r>
      <w:proofErr w:type="spellEnd"/>
      <w:proofErr w:type="gramEnd"/>
      <w:r w:rsidRPr="00AE32CC">
        <w:rPr>
          <w:rFonts w:ascii="Andale Mono" w:eastAsia="나눔명조" w:hAnsi="Andale Mono"/>
          <w:sz w:val="14"/>
          <w:szCs w:val="14"/>
        </w:rPr>
        <w:t>_</w:t>
      </w:r>
    </w:p>
    <w:p w:rsidR="00AE32CC" w:rsidRPr="00AE32CC" w:rsidRDefault="00AE32CC" w:rsidP="00AE32CC">
      <w:pPr>
        <w:wordWrap/>
        <w:spacing w:line="312" w:lineRule="auto"/>
        <w:rPr>
          <w:rFonts w:ascii="Andale Mono" w:eastAsia="나눔명조" w:hAnsi="Andale Mono"/>
          <w:sz w:val="14"/>
          <w:szCs w:val="14"/>
        </w:rPr>
      </w:pPr>
      <w:r w:rsidRPr="00AE32CC">
        <w:rPr>
          <w:rFonts w:ascii="Andale Mono" w:eastAsia="나눔명조" w:hAnsi="Andale Mono"/>
          <w:sz w:val="14"/>
          <w:szCs w:val="14"/>
        </w:rPr>
        <w:t xml:space="preserve">                </w:t>
      </w:r>
      <w:proofErr w:type="gramStart"/>
      <w:r w:rsidRPr="00AE32CC">
        <w:rPr>
          <w:rFonts w:ascii="Andale Mono" w:eastAsia="나눔명조" w:hAnsi="Andale Mono"/>
          <w:sz w:val="14"/>
          <w:szCs w:val="14"/>
        </w:rPr>
        <w:t>print(</w:t>
      </w:r>
      <w:proofErr w:type="gramEnd"/>
      <w:r w:rsidRPr="00AE32CC">
        <w:rPr>
          <w:rFonts w:ascii="Andale Mono" w:eastAsia="나눔명조" w:hAnsi="Andale Mono"/>
          <w:sz w:val="14"/>
          <w:szCs w:val="14"/>
        </w:rPr>
        <w:t>'Shortest path: {}'.format(round(cost, 2)))</w:t>
      </w:r>
    </w:p>
    <w:p w:rsidR="00AE32CC" w:rsidRPr="00AE32CC" w:rsidRDefault="00AE32CC" w:rsidP="00AE32CC">
      <w:pPr>
        <w:wordWrap/>
        <w:spacing w:line="312" w:lineRule="auto"/>
        <w:rPr>
          <w:rFonts w:ascii="Andale Mono" w:eastAsia="나눔명조" w:hAnsi="Andale Mono"/>
          <w:sz w:val="14"/>
          <w:szCs w:val="14"/>
        </w:rPr>
      </w:pPr>
      <w:r w:rsidRPr="00AE32CC">
        <w:rPr>
          <w:rFonts w:ascii="Andale Mono" w:eastAsia="나눔명조" w:hAnsi="Andale Mono"/>
          <w:sz w:val="14"/>
          <w:szCs w:val="14"/>
        </w:rPr>
        <w:t xml:space="preserve">                </w:t>
      </w:r>
      <w:proofErr w:type="gramStart"/>
      <w:r w:rsidRPr="00AE32CC">
        <w:rPr>
          <w:rFonts w:ascii="Andale Mono" w:eastAsia="나눔명조" w:hAnsi="Andale Mono"/>
          <w:sz w:val="14"/>
          <w:szCs w:val="14"/>
        </w:rPr>
        <w:t>print(</w:t>
      </w:r>
      <w:proofErr w:type="gramEnd"/>
      <w:r w:rsidRPr="00AE32CC">
        <w:rPr>
          <w:rFonts w:ascii="Andale Mono" w:eastAsia="나눔명조" w:hAnsi="Andale Mono"/>
          <w:sz w:val="14"/>
          <w:szCs w:val="14"/>
        </w:rPr>
        <w:t>'Total iterations:', count)</w:t>
      </w:r>
    </w:p>
    <w:p w:rsidR="00AE32CC" w:rsidRPr="00AE32CC" w:rsidRDefault="00AE32CC" w:rsidP="00AE32CC">
      <w:pPr>
        <w:wordWrap/>
        <w:spacing w:line="312" w:lineRule="auto"/>
        <w:rPr>
          <w:rFonts w:ascii="Andale Mono" w:eastAsia="나눔명조" w:hAnsi="Andale Mono"/>
          <w:sz w:val="14"/>
          <w:szCs w:val="14"/>
        </w:rPr>
      </w:pPr>
      <w:r w:rsidRPr="00AE32CC">
        <w:rPr>
          <w:rFonts w:ascii="Andale Mono" w:eastAsia="나눔명조" w:hAnsi="Andale Mono"/>
          <w:sz w:val="14"/>
          <w:szCs w:val="14"/>
        </w:rPr>
        <w:t xml:space="preserve">                return path, cost</w:t>
      </w:r>
    </w:p>
    <w:p w:rsidR="00AE32CC" w:rsidRPr="00AE32CC" w:rsidRDefault="00AE32CC" w:rsidP="00AE32CC">
      <w:pPr>
        <w:wordWrap/>
        <w:spacing w:line="312" w:lineRule="auto"/>
        <w:rPr>
          <w:rFonts w:ascii="Andale Mono" w:eastAsia="나눔명조" w:hAnsi="Andale Mono"/>
          <w:sz w:val="14"/>
          <w:szCs w:val="14"/>
        </w:rPr>
      </w:pPr>
    </w:p>
    <w:p w:rsidR="00AE32CC" w:rsidRPr="00AE32CC" w:rsidRDefault="00AE32CC" w:rsidP="00AE32CC">
      <w:pPr>
        <w:wordWrap/>
        <w:spacing w:line="312" w:lineRule="auto"/>
        <w:rPr>
          <w:rFonts w:ascii="Andale Mono" w:eastAsia="나눔명조" w:hAnsi="Andale Mono"/>
          <w:sz w:val="14"/>
          <w:szCs w:val="14"/>
        </w:rPr>
      </w:pPr>
      <w:r w:rsidRPr="00AE32CC">
        <w:rPr>
          <w:rFonts w:ascii="Andale Mono" w:eastAsia="나눔명조" w:hAnsi="Andale Mono"/>
          <w:sz w:val="14"/>
          <w:szCs w:val="14"/>
        </w:rPr>
        <w:t xml:space="preserve">            children = </w:t>
      </w:r>
      <w:proofErr w:type="spellStart"/>
      <w:r w:rsidRPr="00AE32CC">
        <w:rPr>
          <w:rFonts w:ascii="Andale Mono" w:eastAsia="나눔명조" w:hAnsi="Andale Mono"/>
          <w:sz w:val="14"/>
          <w:szCs w:val="14"/>
        </w:rPr>
        <w:t>self.get_children</w:t>
      </w:r>
      <w:proofErr w:type="spellEnd"/>
      <w:r w:rsidRPr="00AE32CC">
        <w:rPr>
          <w:rFonts w:ascii="Andale Mono" w:eastAsia="나눔명조" w:hAnsi="Andale Mono"/>
          <w:sz w:val="14"/>
          <w:szCs w:val="14"/>
        </w:rPr>
        <w:t>(best)</w:t>
      </w:r>
    </w:p>
    <w:p w:rsidR="00AE32CC" w:rsidRPr="00AE32CC" w:rsidRDefault="00AE32CC" w:rsidP="00AE32CC">
      <w:pPr>
        <w:wordWrap/>
        <w:spacing w:line="312" w:lineRule="auto"/>
        <w:rPr>
          <w:rFonts w:ascii="Andale Mono" w:eastAsia="나눔명조" w:hAnsi="Andale Mono"/>
          <w:sz w:val="14"/>
          <w:szCs w:val="14"/>
        </w:rPr>
      </w:pPr>
    </w:p>
    <w:p w:rsidR="00AE32CC" w:rsidRPr="00AE32CC" w:rsidRDefault="00AE32CC" w:rsidP="00AE32CC">
      <w:pPr>
        <w:wordWrap/>
        <w:spacing w:line="312" w:lineRule="auto"/>
        <w:rPr>
          <w:rFonts w:ascii="Andale Mono" w:eastAsia="나눔명조" w:hAnsi="Andale Mono"/>
          <w:sz w:val="14"/>
          <w:szCs w:val="14"/>
        </w:rPr>
      </w:pPr>
      <w:r w:rsidRPr="00AE32CC">
        <w:rPr>
          <w:rFonts w:ascii="Andale Mono" w:eastAsia="나눔명조" w:hAnsi="Andale Mono"/>
          <w:sz w:val="14"/>
          <w:szCs w:val="14"/>
        </w:rPr>
        <w:t xml:space="preserve">            </w:t>
      </w:r>
      <w:r w:rsidRPr="00D77FCF">
        <w:rPr>
          <w:rFonts w:ascii="Andale Mono" w:eastAsia="나눔명조" w:hAnsi="Andale Mono"/>
          <w:b/>
          <w:bCs/>
          <w:sz w:val="14"/>
          <w:szCs w:val="14"/>
        </w:rPr>
        <w:t>for</w:t>
      </w:r>
      <w:r w:rsidRPr="00AE32CC">
        <w:rPr>
          <w:rFonts w:ascii="Andale Mono" w:eastAsia="나눔명조" w:hAnsi="Andale Mono"/>
          <w:sz w:val="14"/>
          <w:szCs w:val="14"/>
        </w:rPr>
        <w:t xml:space="preserve"> child, branch </w:t>
      </w:r>
      <w:r w:rsidRPr="00D77FCF">
        <w:rPr>
          <w:rFonts w:ascii="Andale Mono" w:eastAsia="나눔명조" w:hAnsi="Andale Mono"/>
          <w:b/>
          <w:bCs/>
          <w:sz w:val="14"/>
          <w:szCs w:val="14"/>
        </w:rPr>
        <w:t>in</w:t>
      </w:r>
      <w:r w:rsidRPr="00AE32CC">
        <w:rPr>
          <w:rFonts w:ascii="Andale Mono" w:eastAsia="나눔명조" w:hAnsi="Andale Mono"/>
          <w:sz w:val="14"/>
          <w:szCs w:val="14"/>
        </w:rPr>
        <w:t xml:space="preserve"> children:</w:t>
      </w:r>
    </w:p>
    <w:p w:rsidR="00AE32CC" w:rsidRPr="00AE32CC" w:rsidRDefault="00AE32CC" w:rsidP="00AE32CC">
      <w:pPr>
        <w:wordWrap/>
        <w:spacing w:line="312" w:lineRule="auto"/>
        <w:rPr>
          <w:rFonts w:ascii="Andale Mono" w:eastAsia="나눔명조" w:hAnsi="Andale Mono"/>
          <w:sz w:val="14"/>
          <w:szCs w:val="14"/>
        </w:rPr>
      </w:pPr>
      <w:r w:rsidRPr="00AE32CC">
        <w:rPr>
          <w:rFonts w:ascii="Andale Mono" w:eastAsia="나눔명조" w:hAnsi="Andale Mono"/>
          <w:sz w:val="14"/>
          <w:szCs w:val="14"/>
        </w:rPr>
        <w:t xml:space="preserve">                </w:t>
      </w:r>
      <w:r w:rsidRPr="00D77FCF">
        <w:rPr>
          <w:rFonts w:ascii="Andale Mono" w:eastAsia="나눔명조" w:hAnsi="Andale Mono"/>
          <w:b/>
          <w:bCs/>
          <w:sz w:val="14"/>
          <w:szCs w:val="14"/>
        </w:rPr>
        <w:t>if</w:t>
      </w:r>
      <w:r w:rsidRPr="00AE32CC">
        <w:rPr>
          <w:rFonts w:ascii="Andale Mono" w:eastAsia="나눔명조" w:hAnsi="Andale Mono"/>
          <w:sz w:val="14"/>
          <w:szCs w:val="14"/>
        </w:rPr>
        <w:t xml:space="preserve"> child in closed_:</w:t>
      </w:r>
    </w:p>
    <w:p w:rsidR="00AE32CC" w:rsidRPr="00AE32CC" w:rsidRDefault="00AE32CC" w:rsidP="00AE32CC">
      <w:pPr>
        <w:wordWrap/>
        <w:spacing w:line="312" w:lineRule="auto"/>
        <w:rPr>
          <w:rFonts w:ascii="Andale Mono" w:eastAsia="나눔명조" w:hAnsi="Andale Mono"/>
          <w:sz w:val="14"/>
          <w:szCs w:val="14"/>
        </w:rPr>
      </w:pPr>
      <w:r w:rsidRPr="00AE32CC">
        <w:rPr>
          <w:rFonts w:ascii="Andale Mono" w:eastAsia="나눔명조" w:hAnsi="Andale Mono"/>
          <w:sz w:val="14"/>
          <w:szCs w:val="14"/>
        </w:rPr>
        <w:t xml:space="preserve">                    continue</w:t>
      </w:r>
    </w:p>
    <w:p w:rsidR="00AE32CC" w:rsidRPr="00AE32CC" w:rsidRDefault="00AE32CC" w:rsidP="00AE32CC">
      <w:pPr>
        <w:wordWrap/>
        <w:spacing w:line="312" w:lineRule="auto"/>
        <w:rPr>
          <w:rFonts w:ascii="Andale Mono" w:eastAsia="나눔명조" w:hAnsi="Andale Mono"/>
          <w:sz w:val="14"/>
          <w:szCs w:val="14"/>
        </w:rPr>
      </w:pPr>
      <w:r w:rsidRPr="00AE32CC">
        <w:rPr>
          <w:rFonts w:ascii="Andale Mono" w:eastAsia="나눔명조" w:hAnsi="Andale Mono"/>
          <w:sz w:val="14"/>
          <w:szCs w:val="14"/>
        </w:rPr>
        <w:t xml:space="preserve">                </w:t>
      </w:r>
      <w:r w:rsidRPr="00D77FCF">
        <w:rPr>
          <w:rFonts w:ascii="Andale Mono" w:eastAsia="나눔명조" w:hAnsi="Andale Mono"/>
          <w:b/>
          <w:bCs/>
          <w:sz w:val="14"/>
          <w:szCs w:val="14"/>
        </w:rPr>
        <w:t>if</w:t>
      </w:r>
      <w:r w:rsidRPr="00AE32CC">
        <w:rPr>
          <w:rFonts w:ascii="Andale Mono" w:eastAsia="나눔명조" w:hAnsi="Andale Mono"/>
          <w:sz w:val="14"/>
          <w:szCs w:val="14"/>
        </w:rPr>
        <w:t xml:space="preserve"> child not in open_:</w:t>
      </w:r>
    </w:p>
    <w:p w:rsidR="00AE32CC" w:rsidRPr="00AE32CC" w:rsidRDefault="00AE32CC" w:rsidP="00AE32CC">
      <w:pPr>
        <w:wordWrap/>
        <w:spacing w:line="312" w:lineRule="auto"/>
        <w:rPr>
          <w:rFonts w:ascii="Andale Mono" w:eastAsia="나눔명조" w:hAnsi="Andale Mono"/>
          <w:sz w:val="14"/>
          <w:szCs w:val="14"/>
        </w:rPr>
      </w:pPr>
      <w:r w:rsidRPr="00AE32CC">
        <w:rPr>
          <w:rFonts w:ascii="Andale Mono" w:eastAsia="나눔명조" w:hAnsi="Andale Mono"/>
          <w:sz w:val="14"/>
          <w:szCs w:val="14"/>
        </w:rPr>
        <w:t xml:space="preserve">                    </w:t>
      </w:r>
      <w:proofErr w:type="spellStart"/>
      <w:proofErr w:type="gramStart"/>
      <w:r w:rsidRPr="00AE32CC">
        <w:rPr>
          <w:rFonts w:ascii="Andale Mono" w:eastAsia="나눔명조" w:hAnsi="Andale Mono"/>
          <w:sz w:val="14"/>
          <w:szCs w:val="14"/>
        </w:rPr>
        <w:t>best.branches</w:t>
      </w:r>
      <w:proofErr w:type="gramEnd"/>
      <w:r w:rsidRPr="00AE32CC">
        <w:rPr>
          <w:rFonts w:ascii="Andale Mono" w:eastAsia="나눔명조" w:hAnsi="Andale Mono"/>
          <w:sz w:val="14"/>
          <w:szCs w:val="14"/>
        </w:rPr>
        <w:t>.append</w:t>
      </w:r>
      <w:proofErr w:type="spellEnd"/>
      <w:r w:rsidRPr="00AE32CC">
        <w:rPr>
          <w:rFonts w:ascii="Andale Mono" w:eastAsia="나눔명조" w:hAnsi="Andale Mono"/>
          <w:sz w:val="14"/>
          <w:szCs w:val="14"/>
        </w:rPr>
        <w:t>(branch)</w:t>
      </w:r>
    </w:p>
    <w:p w:rsidR="00AE32CC" w:rsidRPr="00AE32CC" w:rsidRDefault="00AE32CC" w:rsidP="00AE32CC">
      <w:pPr>
        <w:wordWrap/>
        <w:spacing w:line="312" w:lineRule="auto"/>
        <w:rPr>
          <w:rFonts w:ascii="Andale Mono" w:eastAsia="나눔명조" w:hAnsi="Andale Mono"/>
          <w:sz w:val="14"/>
          <w:szCs w:val="14"/>
        </w:rPr>
      </w:pPr>
      <w:r w:rsidRPr="00AE32CC">
        <w:rPr>
          <w:rFonts w:ascii="Andale Mono" w:eastAsia="나눔명조" w:hAnsi="Andale Mono"/>
          <w:sz w:val="14"/>
          <w:szCs w:val="14"/>
        </w:rPr>
        <w:t xml:space="preserve">                    </w:t>
      </w:r>
      <w:proofErr w:type="spellStart"/>
      <w:r w:rsidRPr="00AE32CC">
        <w:rPr>
          <w:rFonts w:ascii="Andale Mono" w:eastAsia="나눔명조" w:hAnsi="Andale Mono"/>
          <w:sz w:val="14"/>
          <w:szCs w:val="14"/>
        </w:rPr>
        <w:t>open</w:t>
      </w:r>
      <w:proofErr w:type="gramStart"/>
      <w:r w:rsidRPr="00AE32CC">
        <w:rPr>
          <w:rFonts w:ascii="Andale Mono" w:eastAsia="나눔명조" w:hAnsi="Andale Mono"/>
          <w:sz w:val="14"/>
          <w:szCs w:val="14"/>
        </w:rPr>
        <w:t>_.append</w:t>
      </w:r>
      <w:proofErr w:type="spellEnd"/>
      <w:proofErr w:type="gramEnd"/>
      <w:r w:rsidRPr="00AE32CC">
        <w:rPr>
          <w:rFonts w:ascii="Andale Mono" w:eastAsia="나눔명조" w:hAnsi="Andale Mono"/>
          <w:sz w:val="14"/>
          <w:szCs w:val="14"/>
        </w:rPr>
        <w:t>(child)</w:t>
      </w:r>
    </w:p>
    <w:p w:rsidR="00AE32CC" w:rsidRPr="00AE32CC" w:rsidRDefault="00AE32CC" w:rsidP="00AE32CC">
      <w:pPr>
        <w:wordWrap/>
        <w:spacing w:line="312" w:lineRule="auto"/>
        <w:rPr>
          <w:rFonts w:ascii="Andale Mono" w:eastAsia="나눔명조" w:hAnsi="Andale Mono"/>
          <w:sz w:val="14"/>
          <w:szCs w:val="14"/>
        </w:rPr>
      </w:pPr>
      <w:r w:rsidRPr="00AE32CC">
        <w:rPr>
          <w:rFonts w:ascii="Andale Mono" w:eastAsia="나눔명조" w:hAnsi="Andale Mono"/>
          <w:sz w:val="14"/>
          <w:szCs w:val="14"/>
        </w:rPr>
        <w:t xml:space="preserve">                </w:t>
      </w:r>
      <w:proofErr w:type="spellStart"/>
      <w:r w:rsidRPr="00D77FCF">
        <w:rPr>
          <w:rFonts w:ascii="Andale Mono" w:eastAsia="나눔명조" w:hAnsi="Andale Mono"/>
          <w:b/>
          <w:bCs/>
          <w:sz w:val="14"/>
          <w:szCs w:val="14"/>
        </w:rPr>
        <w:t>elif</w:t>
      </w:r>
      <w:proofErr w:type="spellEnd"/>
      <w:r w:rsidRPr="00AE32CC">
        <w:rPr>
          <w:rFonts w:ascii="Andale Mono" w:eastAsia="나눔명조" w:hAnsi="Andale Mono"/>
          <w:sz w:val="14"/>
          <w:szCs w:val="14"/>
        </w:rPr>
        <w:t xml:space="preserve"> </w:t>
      </w:r>
      <w:proofErr w:type="spellStart"/>
      <w:proofErr w:type="gramStart"/>
      <w:r w:rsidRPr="00AE32CC">
        <w:rPr>
          <w:rFonts w:ascii="Andale Mono" w:eastAsia="나눔명조" w:hAnsi="Andale Mono"/>
          <w:sz w:val="14"/>
          <w:szCs w:val="14"/>
        </w:rPr>
        <w:t>child.g</w:t>
      </w:r>
      <w:proofErr w:type="spellEnd"/>
      <w:proofErr w:type="gramEnd"/>
      <w:r w:rsidRPr="00AE32CC">
        <w:rPr>
          <w:rFonts w:ascii="Andale Mono" w:eastAsia="나눔명조" w:hAnsi="Andale Mono"/>
          <w:sz w:val="14"/>
          <w:szCs w:val="14"/>
        </w:rPr>
        <w:t xml:space="preserve"> &lt; open_[</w:t>
      </w:r>
      <w:proofErr w:type="spellStart"/>
      <w:r w:rsidRPr="00AE32CC">
        <w:rPr>
          <w:rFonts w:ascii="Andale Mono" w:eastAsia="나눔명조" w:hAnsi="Andale Mono"/>
          <w:sz w:val="14"/>
          <w:szCs w:val="14"/>
        </w:rPr>
        <w:t>open_.index</w:t>
      </w:r>
      <w:proofErr w:type="spellEnd"/>
      <w:r w:rsidRPr="00AE32CC">
        <w:rPr>
          <w:rFonts w:ascii="Andale Mono" w:eastAsia="나눔명조" w:hAnsi="Andale Mono"/>
          <w:sz w:val="14"/>
          <w:szCs w:val="14"/>
        </w:rPr>
        <w:t>(child)].g:</w:t>
      </w:r>
    </w:p>
    <w:p w:rsidR="00AE32CC" w:rsidRPr="00AE32CC" w:rsidRDefault="00AE32CC" w:rsidP="00AE32CC">
      <w:pPr>
        <w:wordWrap/>
        <w:spacing w:line="312" w:lineRule="auto"/>
        <w:rPr>
          <w:rFonts w:ascii="Andale Mono" w:eastAsia="나눔명조" w:hAnsi="Andale Mono"/>
          <w:sz w:val="14"/>
          <w:szCs w:val="14"/>
        </w:rPr>
      </w:pPr>
      <w:r w:rsidRPr="00AE32CC">
        <w:rPr>
          <w:rFonts w:ascii="Andale Mono" w:eastAsia="나눔명조" w:hAnsi="Andale Mono"/>
          <w:sz w:val="14"/>
          <w:szCs w:val="14"/>
        </w:rPr>
        <w:t xml:space="preserve">                    </w:t>
      </w:r>
      <w:proofErr w:type="spellStart"/>
      <w:proofErr w:type="gramStart"/>
      <w:r w:rsidRPr="00AE32CC">
        <w:rPr>
          <w:rFonts w:ascii="Andale Mono" w:eastAsia="나눔명조" w:hAnsi="Andale Mono"/>
          <w:sz w:val="14"/>
          <w:szCs w:val="14"/>
        </w:rPr>
        <w:t>best.branches</w:t>
      </w:r>
      <w:proofErr w:type="gramEnd"/>
      <w:r w:rsidRPr="00AE32CC">
        <w:rPr>
          <w:rFonts w:ascii="Andale Mono" w:eastAsia="나눔명조" w:hAnsi="Andale Mono"/>
          <w:sz w:val="14"/>
          <w:szCs w:val="14"/>
        </w:rPr>
        <w:t>.append</w:t>
      </w:r>
      <w:proofErr w:type="spellEnd"/>
      <w:r w:rsidRPr="00AE32CC">
        <w:rPr>
          <w:rFonts w:ascii="Andale Mono" w:eastAsia="나눔명조" w:hAnsi="Andale Mono"/>
          <w:sz w:val="14"/>
          <w:szCs w:val="14"/>
        </w:rPr>
        <w:t>(branch)</w:t>
      </w:r>
    </w:p>
    <w:p w:rsidR="00AE32CC" w:rsidRPr="00AE32CC" w:rsidRDefault="00AE32CC" w:rsidP="00AE32CC">
      <w:pPr>
        <w:wordWrap/>
        <w:spacing w:line="312" w:lineRule="auto"/>
        <w:rPr>
          <w:rFonts w:ascii="Andale Mono" w:eastAsia="나눔명조" w:hAnsi="Andale Mono"/>
          <w:sz w:val="14"/>
          <w:szCs w:val="14"/>
        </w:rPr>
      </w:pPr>
      <w:r w:rsidRPr="00AE32CC">
        <w:rPr>
          <w:rFonts w:ascii="Andale Mono" w:eastAsia="나눔명조" w:hAnsi="Andale Mono"/>
          <w:sz w:val="14"/>
          <w:szCs w:val="14"/>
        </w:rPr>
        <w:lastRenderedPageBreak/>
        <w:t xml:space="preserve">                    c = open_[</w:t>
      </w:r>
      <w:proofErr w:type="spellStart"/>
      <w:r w:rsidRPr="00AE32CC">
        <w:rPr>
          <w:rFonts w:ascii="Andale Mono" w:eastAsia="나눔명조" w:hAnsi="Andale Mono"/>
          <w:sz w:val="14"/>
          <w:szCs w:val="14"/>
        </w:rPr>
        <w:t>open</w:t>
      </w:r>
      <w:proofErr w:type="gramStart"/>
      <w:r w:rsidRPr="00AE32CC">
        <w:rPr>
          <w:rFonts w:ascii="Andale Mono" w:eastAsia="나눔명조" w:hAnsi="Andale Mono"/>
          <w:sz w:val="14"/>
          <w:szCs w:val="14"/>
        </w:rPr>
        <w:t>_.index</w:t>
      </w:r>
      <w:proofErr w:type="spellEnd"/>
      <w:proofErr w:type="gramEnd"/>
      <w:r w:rsidRPr="00AE32CC">
        <w:rPr>
          <w:rFonts w:ascii="Andale Mono" w:eastAsia="나눔명조" w:hAnsi="Andale Mono"/>
          <w:sz w:val="14"/>
          <w:szCs w:val="14"/>
        </w:rPr>
        <w:t>(child)]</w:t>
      </w:r>
    </w:p>
    <w:p w:rsidR="00AE32CC" w:rsidRPr="00AE32CC" w:rsidRDefault="00AE32CC" w:rsidP="00AE32CC">
      <w:pPr>
        <w:wordWrap/>
        <w:spacing w:line="312" w:lineRule="auto"/>
        <w:rPr>
          <w:rFonts w:ascii="Andale Mono" w:eastAsia="나눔명조" w:hAnsi="Andale Mono"/>
          <w:sz w:val="14"/>
          <w:szCs w:val="14"/>
        </w:rPr>
      </w:pPr>
      <w:r w:rsidRPr="00AE32CC">
        <w:rPr>
          <w:rFonts w:ascii="Andale Mono" w:eastAsia="나눔명조" w:hAnsi="Andale Mono"/>
          <w:sz w:val="14"/>
          <w:szCs w:val="14"/>
        </w:rPr>
        <w:t xml:space="preserve">                    p = </w:t>
      </w:r>
      <w:proofErr w:type="spellStart"/>
      <w:proofErr w:type="gramStart"/>
      <w:r w:rsidRPr="00AE32CC">
        <w:rPr>
          <w:rFonts w:ascii="Andale Mono" w:eastAsia="나눔명조" w:hAnsi="Andale Mono"/>
          <w:sz w:val="14"/>
          <w:szCs w:val="14"/>
        </w:rPr>
        <w:t>c.parent</w:t>
      </w:r>
      <w:proofErr w:type="spellEnd"/>
      <w:proofErr w:type="gramEnd"/>
    </w:p>
    <w:p w:rsidR="00AE32CC" w:rsidRPr="00AE32CC" w:rsidRDefault="00AE32CC" w:rsidP="00AE32CC">
      <w:pPr>
        <w:wordWrap/>
        <w:spacing w:line="312" w:lineRule="auto"/>
        <w:rPr>
          <w:rFonts w:ascii="Andale Mono" w:eastAsia="나눔명조" w:hAnsi="Andale Mono"/>
          <w:sz w:val="14"/>
          <w:szCs w:val="14"/>
        </w:rPr>
      </w:pPr>
      <w:r w:rsidRPr="00AE32CC">
        <w:rPr>
          <w:rFonts w:ascii="Andale Mono" w:eastAsia="나눔명조" w:hAnsi="Andale Mono"/>
          <w:sz w:val="14"/>
          <w:szCs w:val="14"/>
        </w:rPr>
        <w:t xml:space="preserve">                    for b in </w:t>
      </w:r>
      <w:proofErr w:type="spellStart"/>
      <w:proofErr w:type="gramStart"/>
      <w:r w:rsidRPr="00AE32CC">
        <w:rPr>
          <w:rFonts w:ascii="Andale Mono" w:eastAsia="나눔명조" w:hAnsi="Andale Mono"/>
          <w:sz w:val="14"/>
          <w:szCs w:val="14"/>
        </w:rPr>
        <w:t>p.branches</w:t>
      </w:r>
      <w:proofErr w:type="spellEnd"/>
      <w:proofErr w:type="gramEnd"/>
      <w:r w:rsidRPr="00AE32CC">
        <w:rPr>
          <w:rFonts w:ascii="Andale Mono" w:eastAsia="나눔명조" w:hAnsi="Andale Mono"/>
          <w:sz w:val="14"/>
          <w:szCs w:val="14"/>
        </w:rPr>
        <w:t>:</w:t>
      </w:r>
    </w:p>
    <w:p w:rsidR="00AE32CC" w:rsidRPr="00AE32CC" w:rsidRDefault="00AE32CC" w:rsidP="00AE32CC">
      <w:pPr>
        <w:wordWrap/>
        <w:spacing w:line="312" w:lineRule="auto"/>
        <w:rPr>
          <w:rFonts w:ascii="Andale Mono" w:eastAsia="나눔명조" w:hAnsi="Andale Mono"/>
          <w:sz w:val="14"/>
          <w:szCs w:val="14"/>
        </w:rPr>
      </w:pPr>
      <w:r w:rsidRPr="00AE32CC">
        <w:rPr>
          <w:rFonts w:ascii="Andale Mono" w:eastAsia="나눔명조" w:hAnsi="Andale Mono"/>
          <w:sz w:val="14"/>
          <w:szCs w:val="14"/>
        </w:rPr>
        <w:t xml:space="preserve">                        if </w:t>
      </w:r>
      <w:proofErr w:type="spellStart"/>
      <w:r w:rsidRPr="00AE32CC">
        <w:rPr>
          <w:rFonts w:ascii="Andale Mono" w:eastAsia="나눔명조" w:hAnsi="Andale Mono"/>
          <w:sz w:val="14"/>
          <w:szCs w:val="14"/>
        </w:rPr>
        <w:t>same_point</w:t>
      </w:r>
      <w:proofErr w:type="spellEnd"/>
      <w:r w:rsidRPr="00AE32CC">
        <w:rPr>
          <w:rFonts w:ascii="Andale Mono" w:eastAsia="나눔명조" w:hAnsi="Andale Mono"/>
          <w:sz w:val="14"/>
          <w:szCs w:val="14"/>
        </w:rPr>
        <w:t>(</w:t>
      </w:r>
      <w:proofErr w:type="gramStart"/>
      <w:r w:rsidRPr="00AE32CC">
        <w:rPr>
          <w:rFonts w:ascii="Andale Mono" w:eastAsia="나눔명조" w:hAnsi="Andale Mono"/>
          <w:sz w:val="14"/>
          <w:szCs w:val="14"/>
        </w:rPr>
        <w:t>b[</w:t>
      </w:r>
      <w:proofErr w:type="gramEnd"/>
      <w:r w:rsidRPr="00AE32CC">
        <w:rPr>
          <w:rFonts w:ascii="Andale Mono" w:eastAsia="나눔명조" w:hAnsi="Andale Mono"/>
          <w:sz w:val="14"/>
          <w:szCs w:val="14"/>
        </w:rPr>
        <w:t xml:space="preserve">-1], </w:t>
      </w:r>
      <w:proofErr w:type="spellStart"/>
      <w:r w:rsidRPr="00AE32CC">
        <w:rPr>
          <w:rFonts w:ascii="Andale Mono" w:eastAsia="나눔명조" w:hAnsi="Andale Mono"/>
          <w:sz w:val="14"/>
          <w:szCs w:val="14"/>
        </w:rPr>
        <w:t>c.pos</w:t>
      </w:r>
      <w:proofErr w:type="spellEnd"/>
      <w:r w:rsidRPr="00AE32CC">
        <w:rPr>
          <w:rFonts w:ascii="Andale Mono" w:eastAsia="나눔명조" w:hAnsi="Andale Mono"/>
          <w:sz w:val="14"/>
          <w:szCs w:val="14"/>
        </w:rPr>
        <w:t>[:3],</w:t>
      </w:r>
      <w:proofErr w:type="spellStart"/>
      <w:r w:rsidRPr="00AE32CC">
        <w:rPr>
          <w:rFonts w:ascii="Andale Mono" w:eastAsia="나눔명조" w:hAnsi="Andale Mono"/>
          <w:sz w:val="14"/>
          <w:szCs w:val="14"/>
        </w:rPr>
        <w:t>min_goal_dist,min_goal_dtheta</w:t>
      </w:r>
      <w:proofErr w:type="spellEnd"/>
      <w:r w:rsidRPr="00AE32CC">
        <w:rPr>
          <w:rFonts w:ascii="Andale Mono" w:eastAsia="나눔명조" w:hAnsi="Andale Mono"/>
          <w:sz w:val="14"/>
          <w:szCs w:val="14"/>
        </w:rPr>
        <w:t>):</w:t>
      </w:r>
    </w:p>
    <w:p w:rsidR="00AE32CC" w:rsidRPr="00AE32CC" w:rsidRDefault="00AE32CC" w:rsidP="00AE32CC">
      <w:pPr>
        <w:wordWrap/>
        <w:spacing w:line="312" w:lineRule="auto"/>
        <w:rPr>
          <w:rFonts w:ascii="Andale Mono" w:eastAsia="나눔명조" w:hAnsi="Andale Mono"/>
          <w:sz w:val="14"/>
          <w:szCs w:val="14"/>
        </w:rPr>
      </w:pPr>
      <w:r w:rsidRPr="00AE32CC">
        <w:rPr>
          <w:rFonts w:ascii="Andale Mono" w:eastAsia="나눔명조" w:hAnsi="Andale Mono"/>
          <w:sz w:val="14"/>
          <w:szCs w:val="14"/>
        </w:rPr>
        <w:t xml:space="preserve">                            </w:t>
      </w:r>
      <w:proofErr w:type="spellStart"/>
      <w:proofErr w:type="gramStart"/>
      <w:r w:rsidRPr="00AE32CC">
        <w:rPr>
          <w:rFonts w:ascii="Andale Mono" w:eastAsia="나눔명조" w:hAnsi="Andale Mono"/>
          <w:sz w:val="14"/>
          <w:szCs w:val="14"/>
        </w:rPr>
        <w:t>p.branches</w:t>
      </w:r>
      <w:proofErr w:type="gramEnd"/>
      <w:r w:rsidRPr="00AE32CC">
        <w:rPr>
          <w:rFonts w:ascii="Andale Mono" w:eastAsia="나눔명조" w:hAnsi="Andale Mono"/>
          <w:sz w:val="14"/>
          <w:szCs w:val="14"/>
        </w:rPr>
        <w:t>.remove</w:t>
      </w:r>
      <w:proofErr w:type="spellEnd"/>
      <w:r w:rsidRPr="00AE32CC">
        <w:rPr>
          <w:rFonts w:ascii="Andale Mono" w:eastAsia="나눔명조" w:hAnsi="Andale Mono"/>
          <w:sz w:val="14"/>
          <w:szCs w:val="14"/>
        </w:rPr>
        <w:t>(b)</w:t>
      </w:r>
    </w:p>
    <w:p w:rsidR="00AE32CC" w:rsidRPr="00AE32CC" w:rsidRDefault="00AE32CC" w:rsidP="00AE32CC">
      <w:pPr>
        <w:wordWrap/>
        <w:spacing w:line="312" w:lineRule="auto"/>
        <w:rPr>
          <w:rFonts w:ascii="Andale Mono" w:eastAsia="나눔명조" w:hAnsi="Andale Mono"/>
          <w:sz w:val="14"/>
          <w:szCs w:val="14"/>
        </w:rPr>
      </w:pPr>
      <w:r w:rsidRPr="00AE32CC">
        <w:rPr>
          <w:rFonts w:ascii="Andale Mono" w:eastAsia="나눔명조" w:hAnsi="Andale Mono"/>
          <w:sz w:val="14"/>
          <w:szCs w:val="14"/>
        </w:rPr>
        <w:t xml:space="preserve">                            break</w:t>
      </w:r>
    </w:p>
    <w:p w:rsidR="00AE32CC" w:rsidRPr="00AE32CC" w:rsidRDefault="00AE32CC" w:rsidP="00AE32CC">
      <w:pPr>
        <w:wordWrap/>
        <w:spacing w:line="312" w:lineRule="auto"/>
        <w:rPr>
          <w:rFonts w:ascii="Andale Mono" w:eastAsia="나눔명조" w:hAnsi="Andale Mono"/>
          <w:sz w:val="14"/>
          <w:szCs w:val="14"/>
        </w:rPr>
      </w:pPr>
      <w:r w:rsidRPr="00AE32CC">
        <w:rPr>
          <w:rFonts w:ascii="Andale Mono" w:eastAsia="나눔명조" w:hAnsi="Andale Mono"/>
          <w:sz w:val="14"/>
          <w:szCs w:val="14"/>
        </w:rPr>
        <w:t xml:space="preserve">                    </w:t>
      </w:r>
      <w:proofErr w:type="spellStart"/>
      <w:r w:rsidRPr="00AE32CC">
        <w:rPr>
          <w:rFonts w:ascii="Andale Mono" w:eastAsia="나눔명조" w:hAnsi="Andale Mono"/>
          <w:sz w:val="14"/>
          <w:szCs w:val="14"/>
        </w:rPr>
        <w:t>open</w:t>
      </w:r>
      <w:proofErr w:type="gramStart"/>
      <w:r w:rsidRPr="00AE32CC">
        <w:rPr>
          <w:rFonts w:ascii="Andale Mono" w:eastAsia="나눔명조" w:hAnsi="Andale Mono"/>
          <w:sz w:val="14"/>
          <w:szCs w:val="14"/>
        </w:rPr>
        <w:t>_.remove</w:t>
      </w:r>
      <w:proofErr w:type="spellEnd"/>
      <w:proofErr w:type="gramEnd"/>
      <w:r w:rsidRPr="00AE32CC">
        <w:rPr>
          <w:rFonts w:ascii="Andale Mono" w:eastAsia="나눔명조" w:hAnsi="Andale Mono"/>
          <w:sz w:val="14"/>
          <w:szCs w:val="14"/>
        </w:rPr>
        <w:t>(child)</w:t>
      </w:r>
    </w:p>
    <w:p w:rsidR="00AE32CC" w:rsidRPr="00AE32CC" w:rsidRDefault="00AE32CC" w:rsidP="00AE32CC">
      <w:pPr>
        <w:wordWrap/>
        <w:spacing w:line="312" w:lineRule="auto"/>
        <w:rPr>
          <w:rFonts w:ascii="Andale Mono" w:eastAsia="나눔명조" w:hAnsi="Andale Mono"/>
          <w:sz w:val="14"/>
          <w:szCs w:val="14"/>
        </w:rPr>
      </w:pPr>
      <w:r w:rsidRPr="00AE32CC">
        <w:rPr>
          <w:rFonts w:ascii="Andale Mono" w:eastAsia="나눔명조" w:hAnsi="Andale Mono"/>
          <w:sz w:val="14"/>
          <w:szCs w:val="14"/>
        </w:rPr>
        <w:t xml:space="preserve">                    </w:t>
      </w:r>
      <w:proofErr w:type="spellStart"/>
      <w:r w:rsidRPr="00AE32CC">
        <w:rPr>
          <w:rFonts w:ascii="Andale Mono" w:eastAsia="나눔명조" w:hAnsi="Andale Mono"/>
          <w:sz w:val="14"/>
          <w:szCs w:val="14"/>
        </w:rPr>
        <w:t>open</w:t>
      </w:r>
      <w:proofErr w:type="gramStart"/>
      <w:r w:rsidRPr="00AE32CC">
        <w:rPr>
          <w:rFonts w:ascii="Andale Mono" w:eastAsia="나눔명조" w:hAnsi="Andale Mono"/>
          <w:sz w:val="14"/>
          <w:szCs w:val="14"/>
        </w:rPr>
        <w:t>_.append</w:t>
      </w:r>
      <w:proofErr w:type="spellEnd"/>
      <w:proofErr w:type="gramEnd"/>
      <w:r w:rsidRPr="00AE32CC">
        <w:rPr>
          <w:rFonts w:ascii="Andale Mono" w:eastAsia="나눔명조" w:hAnsi="Andale Mono"/>
          <w:sz w:val="14"/>
          <w:szCs w:val="14"/>
        </w:rPr>
        <w:t>(child)</w:t>
      </w:r>
    </w:p>
    <w:p w:rsidR="00AE32CC" w:rsidRPr="00AE32CC" w:rsidRDefault="00AE32CC" w:rsidP="00AE32CC">
      <w:pPr>
        <w:wordWrap/>
        <w:spacing w:line="312" w:lineRule="auto"/>
        <w:rPr>
          <w:rFonts w:ascii="Andale Mono" w:eastAsia="나눔명조" w:hAnsi="Andale Mono"/>
          <w:sz w:val="14"/>
          <w:szCs w:val="14"/>
        </w:rPr>
      </w:pPr>
    </w:p>
    <w:p w:rsidR="00AE32CC" w:rsidRPr="00AE32CC" w:rsidRDefault="00AE32CC" w:rsidP="00AE32CC">
      <w:pPr>
        <w:wordWrap/>
        <w:spacing w:line="312" w:lineRule="auto"/>
        <w:rPr>
          <w:rFonts w:ascii="Andale Mono" w:eastAsia="나눔명조" w:hAnsi="Andale Mono"/>
          <w:sz w:val="14"/>
          <w:szCs w:val="14"/>
        </w:rPr>
      </w:pPr>
      <w:r w:rsidRPr="00AE32CC">
        <w:rPr>
          <w:rFonts w:ascii="Andale Mono" w:eastAsia="나눔명조" w:hAnsi="Andale Mono"/>
          <w:sz w:val="14"/>
          <w:szCs w:val="14"/>
        </w:rPr>
        <w:t xml:space="preserve">        </w:t>
      </w:r>
      <w:r w:rsidRPr="00D77FCF">
        <w:rPr>
          <w:rFonts w:ascii="Andale Mono" w:eastAsia="나눔명조" w:hAnsi="Andale Mono"/>
          <w:b/>
          <w:bCs/>
          <w:sz w:val="14"/>
          <w:szCs w:val="14"/>
        </w:rPr>
        <w:t>return</w:t>
      </w:r>
      <w:r w:rsidRPr="00AE32CC">
        <w:rPr>
          <w:rFonts w:ascii="Andale Mono" w:eastAsia="나눔명조" w:hAnsi="Andale Mono"/>
          <w:sz w:val="14"/>
          <w:szCs w:val="14"/>
        </w:rPr>
        <w:t xml:space="preserve"> None, None</w:t>
      </w:r>
    </w:p>
    <w:p w:rsidR="00AE32CC" w:rsidRPr="00AE32CC" w:rsidRDefault="00AE32CC" w:rsidP="00AE32CC">
      <w:pPr>
        <w:wordWrap/>
        <w:spacing w:line="312" w:lineRule="auto"/>
        <w:rPr>
          <w:rFonts w:ascii="Andale Mono" w:eastAsia="나눔명조" w:hAnsi="Andale Mono"/>
          <w:sz w:val="14"/>
          <w:szCs w:val="14"/>
        </w:rPr>
      </w:pPr>
      <w:r w:rsidRPr="00AE32CC">
        <w:rPr>
          <w:rFonts w:ascii="Andale Mono" w:eastAsia="나눔명조" w:hAnsi="Andale Mono"/>
          <w:sz w:val="14"/>
          <w:szCs w:val="14"/>
        </w:rPr>
        <w:t xml:space="preserve">      </w:t>
      </w:r>
    </w:p>
    <w:p w:rsidR="00AE32CC" w:rsidRDefault="00AE32CC" w:rsidP="00AE32CC">
      <w:pPr>
        <w:wordWrap/>
        <w:spacing w:line="312" w:lineRule="auto"/>
        <w:rPr>
          <w:rFonts w:ascii="Andale Mono" w:eastAsia="나눔명조" w:hAnsi="Andale Mono"/>
          <w:sz w:val="14"/>
          <w:szCs w:val="14"/>
        </w:rPr>
      </w:pPr>
      <w:r w:rsidRPr="00AE32CC">
        <w:rPr>
          <w:rFonts w:ascii="Andale Mono" w:eastAsia="나눔명조" w:hAnsi="Andale Mono"/>
          <w:sz w:val="14"/>
          <w:szCs w:val="14"/>
        </w:rPr>
        <w:t xml:space="preserve"># Code Reference: </w:t>
      </w:r>
      <w:hyperlink r:id="rId18" w:history="1">
        <w:r w:rsidRPr="003424C6">
          <w:rPr>
            <w:rStyle w:val="ac"/>
            <w:rFonts w:ascii="Andale Mono" w:eastAsia="나눔명조" w:hAnsi="Andale Mono"/>
            <w:sz w:val="14"/>
            <w:szCs w:val="14"/>
          </w:rPr>
          <w:t>https://github.com/jhan15/dubins_path_planning</w:t>
        </w:r>
      </w:hyperlink>
    </w:p>
    <w:p w:rsidR="00AE32CC" w:rsidRDefault="00AE32CC" w:rsidP="00AE32CC">
      <w:pPr>
        <w:wordWrap/>
        <w:spacing w:line="312" w:lineRule="auto"/>
        <w:rPr>
          <w:rFonts w:ascii="Andale Mono" w:eastAsia="나눔명조" w:hAnsi="Andale Mono"/>
          <w:sz w:val="14"/>
          <w:szCs w:val="14"/>
        </w:rPr>
      </w:pPr>
    </w:p>
    <w:p w:rsidR="00D77FCF" w:rsidRPr="00D77FCF" w:rsidRDefault="00D77FCF" w:rsidP="00D77FCF">
      <w:pPr>
        <w:wordWrap/>
        <w:spacing w:line="312" w:lineRule="auto"/>
        <w:rPr>
          <w:rFonts w:ascii="Andale Mono" w:eastAsia="나눔명조" w:hAnsi="Andale Mono"/>
          <w:sz w:val="14"/>
          <w:szCs w:val="14"/>
        </w:rPr>
      </w:pPr>
      <w:r w:rsidRPr="00D77FCF">
        <w:rPr>
          <w:rFonts w:ascii="Andale Mono" w:eastAsia="나눔명조" w:hAnsi="Andale Mono"/>
          <w:b/>
          <w:bCs/>
          <w:sz w:val="14"/>
          <w:szCs w:val="14"/>
        </w:rPr>
        <w:t>class</w:t>
      </w:r>
      <w:r w:rsidRPr="00D77FCF">
        <w:rPr>
          <w:rFonts w:ascii="Andale Mono" w:eastAsia="나눔명조" w:hAnsi="Andale Mono"/>
          <w:sz w:val="14"/>
          <w:szCs w:val="14"/>
        </w:rPr>
        <w:t xml:space="preserve"> </w:t>
      </w:r>
      <w:proofErr w:type="spellStart"/>
      <w:r w:rsidRPr="00D77FCF">
        <w:rPr>
          <w:rFonts w:ascii="Andale Mono" w:eastAsia="나눔명조" w:hAnsi="Andale Mono"/>
          <w:sz w:val="14"/>
          <w:szCs w:val="14"/>
        </w:rPr>
        <w:t>CBSNode</w:t>
      </w:r>
      <w:proofErr w:type="spellEnd"/>
      <w:r w:rsidRPr="00D77FCF">
        <w:rPr>
          <w:rFonts w:ascii="Andale Mono" w:eastAsia="나눔명조" w:hAnsi="Andale Mono"/>
          <w:sz w:val="14"/>
          <w:szCs w:val="14"/>
        </w:rPr>
        <w:t>:</w:t>
      </w:r>
    </w:p>
    <w:p w:rsidR="00D77FCF" w:rsidRPr="00D77FCF" w:rsidRDefault="00D77FCF" w:rsidP="00D77FCF">
      <w:pPr>
        <w:wordWrap/>
        <w:spacing w:line="312" w:lineRule="auto"/>
        <w:rPr>
          <w:rFonts w:ascii="Andale Mono" w:eastAsia="나눔명조" w:hAnsi="Andale Mono"/>
          <w:sz w:val="14"/>
          <w:szCs w:val="14"/>
        </w:rPr>
      </w:pPr>
      <w:r w:rsidRPr="00D77FCF">
        <w:rPr>
          <w:rFonts w:ascii="Andale Mono" w:eastAsia="나눔명조" w:hAnsi="Andale Mono"/>
          <w:sz w:val="14"/>
          <w:szCs w:val="14"/>
        </w:rPr>
        <w:t xml:space="preserve">    </w:t>
      </w:r>
      <w:r w:rsidRPr="00D77FCF">
        <w:rPr>
          <w:rFonts w:ascii="Andale Mono" w:eastAsia="나눔명조" w:hAnsi="Andale Mono"/>
          <w:b/>
          <w:bCs/>
          <w:sz w:val="14"/>
          <w:szCs w:val="14"/>
        </w:rPr>
        <w:t>def</w:t>
      </w:r>
      <w:r w:rsidRPr="00D77FCF">
        <w:rPr>
          <w:rFonts w:ascii="Andale Mono" w:eastAsia="나눔명조" w:hAnsi="Andale Mono"/>
          <w:sz w:val="14"/>
          <w:szCs w:val="14"/>
        </w:rPr>
        <w:t xml:space="preserve"> __</w:t>
      </w:r>
      <w:proofErr w:type="spellStart"/>
      <w:r w:rsidRPr="00D77FCF">
        <w:rPr>
          <w:rFonts w:ascii="Andale Mono" w:eastAsia="나눔명조" w:hAnsi="Andale Mono"/>
          <w:sz w:val="14"/>
          <w:szCs w:val="14"/>
        </w:rPr>
        <w:t>init</w:t>
      </w:r>
      <w:proofErr w:type="spellEnd"/>
      <w:r w:rsidRPr="00D77FCF">
        <w:rPr>
          <w:rFonts w:ascii="Andale Mono" w:eastAsia="나눔명조" w:hAnsi="Andale Mono"/>
          <w:sz w:val="14"/>
          <w:szCs w:val="14"/>
        </w:rPr>
        <w:t>_</w:t>
      </w:r>
      <w:proofErr w:type="gramStart"/>
      <w:r w:rsidRPr="00D77FCF">
        <w:rPr>
          <w:rFonts w:ascii="Andale Mono" w:eastAsia="나눔명조" w:hAnsi="Andale Mono"/>
          <w:sz w:val="14"/>
          <w:szCs w:val="14"/>
        </w:rPr>
        <w:t>_(</w:t>
      </w:r>
      <w:proofErr w:type="gramEnd"/>
      <w:r w:rsidRPr="00D77FCF">
        <w:rPr>
          <w:rFonts w:ascii="Andale Mono" w:eastAsia="나눔명조" w:hAnsi="Andale Mono"/>
          <w:sz w:val="14"/>
          <w:szCs w:val="14"/>
        </w:rPr>
        <w:t>self, constraints=None, paths=None, cost=0):</w:t>
      </w:r>
    </w:p>
    <w:p w:rsidR="00D77FCF" w:rsidRPr="00D77FCF" w:rsidRDefault="00D77FCF" w:rsidP="00D77FCF">
      <w:pPr>
        <w:wordWrap/>
        <w:spacing w:line="312" w:lineRule="auto"/>
        <w:rPr>
          <w:rFonts w:ascii="Andale Mono" w:eastAsia="나눔명조" w:hAnsi="Andale Mono"/>
          <w:sz w:val="14"/>
          <w:szCs w:val="14"/>
        </w:rPr>
      </w:pPr>
      <w:r w:rsidRPr="00D77FCF">
        <w:rPr>
          <w:rFonts w:ascii="Andale Mono" w:eastAsia="나눔명조" w:hAnsi="Andale Mono"/>
          <w:sz w:val="14"/>
          <w:szCs w:val="14"/>
        </w:rPr>
        <w:t xml:space="preserve">        </w:t>
      </w:r>
      <w:proofErr w:type="spellStart"/>
      <w:proofErr w:type="gramStart"/>
      <w:r w:rsidRPr="00D77FCF">
        <w:rPr>
          <w:rFonts w:ascii="Andale Mono" w:eastAsia="나눔명조" w:hAnsi="Andale Mono"/>
          <w:sz w:val="14"/>
          <w:szCs w:val="14"/>
        </w:rPr>
        <w:t>self.constraints</w:t>
      </w:r>
      <w:proofErr w:type="spellEnd"/>
      <w:proofErr w:type="gramEnd"/>
      <w:r w:rsidRPr="00D77FCF">
        <w:rPr>
          <w:rFonts w:ascii="Andale Mono" w:eastAsia="나눔명조" w:hAnsi="Andale Mono"/>
          <w:sz w:val="14"/>
          <w:szCs w:val="14"/>
        </w:rPr>
        <w:t xml:space="preserve"> = constraints </w:t>
      </w:r>
      <w:r w:rsidRPr="00D77FCF">
        <w:rPr>
          <w:rFonts w:ascii="Andale Mono" w:eastAsia="나눔명조" w:hAnsi="Andale Mono"/>
          <w:b/>
          <w:bCs/>
          <w:sz w:val="14"/>
          <w:szCs w:val="14"/>
        </w:rPr>
        <w:t>if</w:t>
      </w:r>
      <w:r w:rsidRPr="00D77FCF">
        <w:rPr>
          <w:rFonts w:ascii="Andale Mono" w:eastAsia="나눔명조" w:hAnsi="Andale Mono"/>
          <w:sz w:val="14"/>
          <w:szCs w:val="14"/>
        </w:rPr>
        <w:t xml:space="preserve"> constraints </w:t>
      </w:r>
      <w:r w:rsidRPr="00D77FCF">
        <w:rPr>
          <w:rFonts w:ascii="Andale Mono" w:eastAsia="나눔명조" w:hAnsi="Andale Mono"/>
          <w:b/>
          <w:bCs/>
          <w:sz w:val="14"/>
          <w:szCs w:val="14"/>
        </w:rPr>
        <w:t>else</w:t>
      </w:r>
      <w:r w:rsidRPr="00D77FCF">
        <w:rPr>
          <w:rFonts w:ascii="Andale Mono" w:eastAsia="나눔명조" w:hAnsi="Andale Mono"/>
          <w:sz w:val="14"/>
          <w:szCs w:val="14"/>
        </w:rPr>
        <w:t xml:space="preserve"> []</w:t>
      </w:r>
    </w:p>
    <w:p w:rsidR="00D77FCF" w:rsidRPr="00D77FCF" w:rsidRDefault="00D77FCF" w:rsidP="00D77FCF">
      <w:pPr>
        <w:wordWrap/>
        <w:spacing w:line="312" w:lineRule="auto"/>
        <w:rPr>
          <w:rFonts w:ascii="Andale Mono" w:eastAsia="나눔명조" w:hAnsi="Andale Mono"/>
          <w:sz w:val="14"/>
          <w:szCs w:val="14"/>
        </w:rPr>
      </w:pPr>
      <w:r w:rsidRPr="00D77FCF">
        <w:rPr>
          <w:rFonts w:ascii="Andale Mono" w:eastAsia="나눔명조" w:hAnsi="Andale Mono"/>
          <w:sz w:val="14"/>
          <w:szCs w:val="14"/>
        </w:rPr>
        <w:t xml:space="preserve">        </w:t>
      </w:r>
      <w:proofErr w:type="spellStart"/>
      <w:proofErr w:type="gramStart"/>
      <w:r w:rsidRPr="00D77FCF">
        <w:rPr>
          <w:rFonts w:ascii="Andale Mono" w:eastAsia="나눔명조" w:hAnsi="Andale Mono"/>
          <w:sz w:val="14"/>
          <w:szCs w:val="14"/>
        </w:rPr>
        <w:t>self.paths</w:t>
      </w:r>
      <w:proofErr w:type="spellEnd"/>
      <w:proofErr w:type="gramEnd"/>
      <w:r w:rsidRPr="00D77FCF">
        <w:rPr>
          <w:rFonts w:ascii="Andale Mono" w:eastAsia="나눔명조" w:hAnsi="Andale Mono"/>
          <w:sz w:val="14"/>
          <w:szCs w:val="14"/>
        </w:rPr>
        <w:t xml:space="preserve"> = paths </w:t>
      </w:r>
      <w:r w:rsidRPr="00D77FCF">
        <w:rPr>
          <w:rFonts w:ascii="Andale Mono" w:eastAsia="나눔명조" w:hAnsi="Andale Mono"/>
          <w:b/>
          <w:bCs/>
          <w:sz w:val="14"/>
          <w:szCs w:val="14"/>
        </w:rPr>
        <w:t>if</w:t>
      </w:r>
      <w:r w:rsidRPr="00D77FCF">
        <w:rPr>
          <w:rFonts w:ascii="Andale Mono" w:eastAsia="나눔명조" w:hAnsi="Andale Mono"/>
          <w:sz w:val="14"/>
          <w:szCs w:val="14"/>
        </w:rPr>
        <w:t xml:space="preserve"> paths </w:t>
      </w:r>
      <w:r w:rsidRPr="00D77FCF">
        <w:rPr>
          <w:rFonts w:ascii="Andale Mono" w:eastAsia="나눔명조" w:hAnsi="Andale Mono"/>
          <w:b/>
          <w:bCs/>
          <w:sz w:val="14"/>
          <w:szCs w:val="14"/>
        </w:rPr>
        <w:t>else</w:t>
      </w:r>
      <w:r w:rsidRPr="00D77FCF">
        <w:rPr>
          <w:rFonts w:ascii="Andale Mono" w:eastAsia="나눔명조" w:hAnsi="Andale Mono"/>
          <w:sz w:val="14"/>
          <w:szCs w:val="14"/>
        </w:rPr>
        <w:t xml:space="preserve"> []</w:t>
      </w:r>
    </w:p>
    <w:p w:rsidR="00D77FCF" w:rsidRPr="00D77FCF" w:rsidRDefault="00D77FCF" w:rsidP="00D77FCF">
      <w:pPr>
        <w:wordWrap/>
        <w:spacing w:line="312" w:lineRule="auto"/>
        <w:rPr>
          <w:rFonts w:ascii="Andale Mono" w:eastAsia="나눔명조" w:hAnsi="Andale Mono"/>
          <w:sz w:val="14"/>
          <w:szCs w:val="14"/>
        </w:rPr>
      </w:pPr>
      <w:r w:rsidRPr="00D77FCF">
        <w:rPr>
          <w:rFonts w:ascii="Andale Mono" w:eastAsia="나눔명조" w:hAnsi="Andale Mono"/>
          <w:sz w:val="14"/>
          <w:szCs w:val="14"/>
        </w:rPr>
        <w:t xml:space="preserve">        </w:t>
      </w:r>
      <w:proofErr w:type="spellStart"/>
      <w:proofErr w:type="gramStart"/>
      <w:r w:rsidRPr="00D77FCF">
        <w:rPr>
          <w:rFonts w:ascii="Andale Mono" w:eastAsia="나눔명조" w:hAnsi="Andale Mono"/>
          <w:sz w:val="14"/>
          <w:szCs w:val="14"/>
        </w:rPr>
        <w:t>self.cost</w:t>
      </w:r>
      <w:proofErr w:type="spellEnd"/>
      <w:proofErr w:type="gramEnd"/>
      <w:r w:rsidRPr="00D77FCF">
        <w:rPr>
          <w:rFonts w:ascii="Andale Mono" w:eastAsia="나눔명조" w:hAnsi="Andale Mono"/>
          <w:sz w:val="14"/>
          <w:szCs w:val="14"/>
        </w:rPr>
        <w:t xml:space="preserve"> = cost</w:t>
      </w:r>
    </w:p>
    <w:p w:rsidR="00D77FCF" w:rsidRPr="00D77FCF" w:rsidRDefault="00D77FCF" w:rsidP="00D77FCF">
      <w:pPr>
        <w:wordWrap/>
        <w:spacing w:line="312" w:lineRule="auto"/>
        <w:rPr>
          <w:rFonts w:ascii="Andale Mono" w:eastAsia="나눔명조" w:hAnsi="Andale Mono"/>
          <w:sz w:val="14"/>
          <w:szCs w:val="14"/>
        </w:rPr>
      </w:pPr>
      <w:r w:rsidRPr="00D77FCF">
        <w:rPr>
          <w:rFonts w:ascii="Andale Mono" w:eastAsia="나눔명조" w:hAnsi="Andale Mono"/>
          <w:sz w:val="14"/>
          <w:szCs w:val="14"/>
        </w:rPr>
        <w:t xml:space="preserve">    </w:t>
      </w:r>
    </w:p>
    <w:p w:rsidR="00D77FCF" w:rsidRPr="00D77FCF" w:rsidRDefault="00D77FCF" w:rsidP="00D77FCF">
      <w:pPr>
        <w:wordWrap/>
        <w:spacing w:line="312" w:lineRule="auto"/>
        <w:rPr>
          <w:rFonts w:ascii="Andale Mono" w:eastAsia="나눔명조" w:hAnsi="Andale Mono"/>
          <w:sz w:val="14"/>
          <w:szCs w:val="14"/>
        </w:rPr>
      </w:pPr>
      <w:r w:rsidRPr="00D77FCF">
        <w:rPr>
          <w:rFonts w:ascii="Andale Mono" w:eastAsia="나눔명조" w:hAnsi="Andale Mono"/>
          <w:sz w:val="14"/>
          <w:szCs w:val="14"/>
        </w:rPr>
        <w:t xml:space="preserve">    </w:t>
      </w:r>
      <w:r w:rsidRPr="00D77FCF">
        <w:rPr>
          <w:rFonts w:ascii="Andale Mono" w:eastAsia="나눔명조" w:hAnsi="Andale Mono"/>
          <w:b/>
          <w:bCs/>
          <w:sz w:val="14"/>
          <w:szCs w:val="14"/>
        </w:rPr>
        <w:t>def</w:t>
      </w:r>
      <w:r w:rsidRPr="00D77FCF">
        <w:rPr>
          <w:rFonts w:ascii="Andale Mono" w:eastAsia="나눔명조" w:hAnsi="Andale Mono"/>
          <w:sz w:val="14"/>
          <w:szCs w:val="14"/>
        </w:rPr>
        <w:t xml:space="preserve"> __</w:t>
      </w:r>
      <w:proofErr w:type="spellStart"/>
      <w:r w:rsidRPr="00D77FCF">
        <w:rPr>
          <w:rFonts w:ascii="Andale Mono" w:eastAsia="나눔명조" w:hAnsi="Andale Mono"/>
          <w:sz w:val="14"/>
          <w:szCs w:val="14"/>
        </w:rPr>
        <w:t>lt</w:t>
      </w:r>
      <w:proofErr w:type="spellEnd"/>
      <w:r w:rsidRPr="00D77FCF">
        <w:rPr>
          <w:rFonts w:ascii="Andale Mono" w:eastAsia="나눔명조" w:hAnsi="Andale Mono"/>
          <w:sz w:val="14"/>
          <w:szCs w:val="14"/>
        </w:rPr>
        <w:t>_</w:t>
      </w:r>
      <w:proofErr w:type="gramStart"/>
      <w:r w:rsidRPr="00D77FCF">
        <w:rPr>
          <w:rFonts w:ascii="Andale Mono" w:eastAsia="나눔명조" w:hAnsi="Andale Mono"/>
          <w:sz w:val="14"/>
          <w:szCs w:val="14"/>
        </w:rPr>
        <w:t>_(</w:t>
      </w:r>
      <w:proofErr w:type="gramEnd"/>
      <w:r w:rsidRPr="00D77FCF">
        <w:rPr>
          <w:rFonts w:ascii="Andale Mono" w:eastAsia="나눔명조" w:hAnsi="Andale Mono"/>
          <w:sz w:val="14"/>
          <w:szCs w:val="14"/>
        </w:rPr>
        <w:t>self, other):</w:t>
      </w:r>
    </w:p>
    <w:p w:rsidR="00D77FCF" w:rsidRPr="00D77FCF" w:rsidRDefault="00D77FCF" w:rsidP="00D77FCF">
      <w:pPr>
        <w:wordWrap/>
        <w:spacing w:line="312" w:lineRule="auto"/>
        <w:rPr>
          <w:rFonts w:ascii="Andale Mono" w:eastAsia="나눔명조" w:hAnsi="Andale Mono"/>
          <w:sz w:val="14"/>
          <w:szCs w:val="14"/>
        </w:rPr>
      </w:pPr>
      <w:r w:rsidRPr="00D77FCF">
        <w:rPr>
          <w:rFonts w:ascii="Andale Mono" w:eastAsia="나눔명조" w:hAnsi="Andale Mono"/>
          <w:sz w:val="14"/>
          <w:szCs w:val="14"/>
        </w:rPr>
        <w:t xml:space="preserve">        </w:t>
      </w:r>
      <w:r w:rsidRPr="00D77FCF">
        <w:rPr>
          <w:rFonts w:ascii="Andale Mono" w:eastAsia="나눔명조" w:hAnsi="Andale Mono"/>
          <w:b/>
          <w:bCs/>
          <w:sz w:val="14"/>
          <w:szCs w:val="14"/>
        </w:rPr>
        <w:t>return</w:t>
      </w:r>
      <w:r w:rsidRPr="00D77FCF">
        <w:rPr>
          <w:rFonts w:ascii="Andale Mono" w:eastAsia="나눔명조" w:hAnsi="Andale Mono"/>
          <w:sz w:val="14"/>
          <w:szCs w:val="14"/>
        </w:rPr>
        <w:t xml:space="preserve"> </w:t>
      </w:r>
      <w:proofErr w:type="spellStart"/>
      <w:proofErr w:type="gramStart"/>
      <w:r w:rsidRPr="00D77FCF">
        <w:rPr>
          <w:rFonts w:ascii="Andale Mono" w:eastAsia="나눔명조" w:hAnsi="Andale Mono"/>
          <w:sz w:val="14"/>
          <w:szCs w:val="14"/>
        </w:rPr>
        <w:t>self.cost</w:t>
      </w:r>
      <w:proofErr w:type="spellEnd"/>
      <w:proofErr w:type="gramEnd"/>
      <w:r w:rsidRPr="00D77FCF">
        <w:rPr>
          <w:rFonts w:ascii="Andale Mono" w:eastAsia="나눔명조" w:hAnsi="Andale Mono"/>
          <w:sz w:val="14"/>
          <w:szCs w:val="14"/>
        </w:rPr>
        <w:t xml:space="preserve"> &lt; </w:t>
      </w:r>
      <w:proofErr w:type="spellStart"/>
      <w:r w:rsidRPr="00D77FCF">
        <w:rPr>
          <w:rFonts w:ascii="Andale Mono" w:eastAsia="나눔명조" w:hAnsi="Andale Mono"/>
          <w:sz w:val="14"/>
          <w:szCs w:val="14"/>
        </w:rPr>
        <w:t>other.cost</w:t>
      </w:r>
      <w:proofErr w:type="spellEnd"/>
    </w:p>
    <w:p w:rsidR="00D77FCF" w:rsidRDefault="00D77FCF" w:rsidP="00AE32CC">
      <w:pPr>
        <w:wordWrap/>
        <w:spacing w:line="312" w:lineRule="auto"/>
        <w:rPr>
          <w:rFonts w:ascii="Andale Mono" w:eastAsia="나눔명조" w:hAnsi="Andale Mono"/>
          <w:sz w:val="14"/>
          <w:szCs w:val="14"/>
        </w:rPr>
      </w:pPr>
    </w:p>
    <w:p w:rsidR="00D77FCF" w:rsidRPr="00D77FCF" w:rsidRDefault="00D77FCF" w:rsidP="00D77FCF">
      <w:pPr>
        <w:wordWrap/>
        <w:spacing w:line="312" w:lineRule="auto"/>
        <w:rPr>
          <w:rFonts w:ascii="Andale Mono" w:eastAsia="나눔명조" w:hAnsi="Andale Mono"/>
          <w:sz w:val="14"/>
          <w:szCs w:val="14"/>
        </w:rPr>
      </w:pPr>
      <w:r w:rsidRPr="00D77FCF">
        <w:rPr>
          <w:rFonts w:ascii="Andale Mono" w:eastAsia="나눔명조" w:hAnsi="Andale Mono"/>
          <w:b/>
          <w:bCs/>
          <w:sz w:val="14"/>
          <w:szCs w:val="14"/>
        </w:rPr>
        <w:t>def</w:t>
      </w:r>
      <w:r w:rsidRPr="00D77FCF">
        <w:rPr>
          <w:rFonts w:ascii="Andale Mono" w:eastAsia="나눔명조" w:hAnsi="Andale Mono"/>
          <w:sz w:val="14"/>
          <w:szCs w:val="14"/>
        </w:rPr>
        <w:t xml:space="preserve"> </w:t>
      </w:r>
      <w:proofErr w:type="spellStart"/>
      <w:r w:rsidRPr="00D77FCF">
        <w:rPr>
          <w:rFonts w:ascii="Andale Mono" w:eastAsia="나눔명조" w:hAnsi="Andale Mono"/>
          <w:sz w:val="14"/>
          <w:szCs w:val="14"/>
        </w:rPr>
        <w:t>generate_constraints</w:t>
      </w:r>
      <w:proofErr w:type="spellEnd"/>
      <w:r w:rsidRPr="00D77FCF">
        <w:rPr>
          <w:rFonts w:ascii="Andale Mono" w:eastAsia="나눔명조" w:hAnsi="Andale Mono"/>
          <w:sz w:val="14"/>
          <w:szCs w:val="14"/>
        </w:rPr>
        <w:t>(conflict):</w:t>
      </w:r>
    </w:p>
    <w:p w:rsidR="00D77FCF" w:rsidRPr="00D77FCF" w:rsidRDefault="00D77FCF" w:rsidP="00D77FCF">
      <w:pPr>
        <w:wordWrap/>
        <w:spacing w:line="312" w:lineRule="auto"/>
        <w:rPr>
          <w:rFonts w:ascii="Andale Mono" w:eastAsia="나눔명조" w:hAnsi="Andale Mono"/>
          <w:sz w:val="14"/>
          <w:szCs w:val="14"/>
        </w:rPr>
      </w:pPr>
      <w:r w:rsidRPr="00D77FCF">
        <w:rPr>
          <w:rFonts w:ascii="Andale Mono" w:eastAsia="나눔명조" w:hAnsi="Andale Mono"/>
          <w:sz w:val="14"/>
          <w:szCs w:val="14"/>
        </w:rPr>
        <w:t xml:space="preserve">    constraints = []</w:t>
      </w:r>
    </w:p>
    <w:p w:rsidR="00D77FCF" w:rsidRPr="00D77FCF" w:rsidRDefault="00D77FCF" w:rsidP="00D77FCF">
      <w:pPr>
        <w:wordWrap/>
        <w:spacing w:line="312" w:lineRule="auto"/>
        <w:rPr>
          <w:rFonts w:ascii="Andale Mono" w:eastAsia="나눔명조" w:hAnsi="Andale Mono"/>
          <w:sz w:val="14"/>
          <w:szCs w:val="14"/>
        </w:rPr>
      </w:pPr>
      <w:r w:rsidRPr="00D77FCF">
        <w:rPr>
          <w:rFonts w:ascii="Andale Mono" w:eastAsia="나눔명조" w:hAnsi="Andale Mono"/>
          <w:sz w:val="14"/>
          <w:szCs w:val="14"/>
        </w:rPr>
        <w:t xml:space="preserve">    loc, time, agent1, agent2 = </w:t>
      </w:r>
      <w:proofErr w:type="gramStart"/>
      <w:r w:rsidRPr="00D77FCF">
        <w:rPr>
          <w:rFonts w:ascii="Andale Mono" w:eastAsia="나눔명조" w:hAnsi="Andale Mono"/>
          <w:sz w:val="14"/>
          <w:szCs w:val="14"/>
        </w:rPr>
        <w:t>conflict[</w:t>
      </w:r>
      <w:proofErr w:type="gramEnd"/>
      <w:r w:rsidRPr="00D77FCF">
        <w:rPr>
          <w:rFonts w:ascii="Andale Mono" w:eastAsia="나눔명조" w:hAnsi="Andale Mono"/>
          <w:sz w:val="14"/>
          <w:szCs w:val="14"/>
        </w:rPr>
        <w:t>0], conflict[2], conflict[3], conflict[4]</w:t>
      </w:r>
    </w:p>
    <w:p w:rsidR="00D77FCF" w:rsidRPr="00D77FCF" w:rsidRDefault="00D77FCF" w:rsidP="00D77FCF">
      <w:pPr>
        <w:wordWrap/>
        <w:spacing w:line="312" w:lineRule="auto"/>
        <w:rPr>
          <w:rFonts w:ascii="Andale Mono" w:eastAsia="나눔명조" w:hAnsi="Andale Mono"/>
          <w:sz w:val="14"/>
          <w:szCs w:val="14"/>
        </w:rPr>
      </w:pPr>
      <w:r w:rsidRPr="00D77FCF">
        <w:rPr>
          <w:rFonts w:ascii="Andale Mono" w:eastAsia="나눔명조" w:hAnsi="Andale Mono"/>
          <w:sz w:val="14"/>
          <w:szCs w:val="14"/>
        </w:rPr>
        <w:t xml:space="preserve">    </w:t>
      </w:r>
      <w:proofErr w:type="spellStart"/>
      <w:proofErr w:type="gramStart"/>
      <w:r w:rsidRPr="00D77FCF">
        <w:rPr>
          <w:rFonts w:ascii="Andale Mono" w:eastAsia="나눔명조" w:hAnsi="Andale Mono"/>
          <w:sz w:val="14"/>
          <w:szCs w:val="14"/>
        </w:rPr>
        <w:t>constraints.append</w:t>
      </w:r>
      <w:proofErr w:type="spellEnd"/>
      <w:proofErr w:type="gramEnd"/>
      <w:r w:rsidRPr="00D77FCF">
        <w:rPr>
          <w:rFonts w:ascii="Andale Mono" w:eastAsia="나눔명조" w:hAnsi="Andale Mono"/>
          <w:sz w:val="14"/>
          <w:szCs w:val="14"/>
        </w:rPr>
        <w:t>((agent1, loc, time))</w:t>
      </w:r>
    </w:p>
    <w:p w:rsidR="00D77FCF" w:rsidRPr="00D77FCF" w:rsidRDefault="00D77FCF" w:rsidP="00D77FCF">
      <w:pPr>
        <w:wordWrap/>
        <w:spacing w:line="312" w:lineRule="auto"/>
        <w:rPr>
          <w:rFonts w:ascii="Andale Mono" w:eastAsia="나눔명조" w:hAnsi="Andale Mono"/>
          <w:sz w:val="14"/>
          <w:szCs w:val="14"/>
        </w:rPr>
      </w:pPr>
      <w:r w:rsidRPr="00D77FCF">
        <w:rPr>
          <w:rFonts w:ascii="Andale Mono" w:eastAsia="나눔명조" w:hAnsi="Andale Mono"/>
          <w:sz w:val="14"/>
          <w:szCs w:val="14"/>
        </w:rPr>
        <w:t xml:space="preserve">    </w:t>
      </w:r>
      <w:proofErr w:type="spellStart"/>
      <w:proofErr w:type="gramStart"/>
      <w:r w:rsidRPr="00D77FCF">
        <w:rPr>
          <w:rFonts w:ascii="Andale Mono" w:eastAsia="나눔명조" w:hAnsi="Andale Mono"/>
          <w:sz w:val="14"/>
          <w:szCs w:val="14"/>
        </w:rPr>
        <w:t>constraints.append</w:t>
      </w:r>
      <w:proofErr w:type="spellEnd"/>
      <w:proofErr w:type="gramEnd"/>
      <w:r w:rsidRPr="00D77FCF">
        <w:rPr>
          <w:rFonts w:ascii="Andale Mono" w:eastAsia="나눔명조" w:hAnsi="Andale Mono"/>
          <w:sz w:val="14"/>
          <w:szCs w:val="14"/>
        </w:rPr>
        <w:t>((agent2, loc, time))</w:t>
      </w:r>
    </w:p>
    <w:p w:rsidR="00D77FCF" w:rsidRPr="00D77FCF" w:rsidRDefault="00D77FCF" w:rsidP="00D77FCF">
      <w:pPr>
        <w:wordWrap/>
        <w:spacing w:line="312" w:lineRule="auto"/>
        <w:rPr>
          <w:rFonts w:ascii="Andale Mono" w:eastAsia="나눔명조" w:hAnsi="Andale Mono"/>
          <w:sz w:val="14"/>
          <w:szCs w:val="14"/>
        </w:rPr>
      </w:pPr>
      <w:r w:rsidRPr="00D77FCF">
        <w:rPr>
          <w:rFonts w:ascii="Andale Mono" w:eastAsia="나눔명조" w:hAnsi="Andale Mono"/>
          <w:sz w:val="14"/>
          <w:szCs w:val="14"/>
        </w:rPr>
        <w:t xml:space="preserve">    </w:t>
      </w:r>
      <w:r w:rsidRPr="00D77FCF">
        <w:rPr>
          <w:rFonts w:ascii="Andale Mono" w:eastAsia="나눔명조" w:hAnsi="Andale Mono"/>
          <w:b/>
          <w:bCs/>
          <w:sz w:val="14"/>
          <w:szCs w:val="14"/>
        </w:rPr>
        <w:t>return</w:t>
      </w:r>
      <w:r w:rsidRPr="00D77FCF">
        <w:rPr>
          <w:rFonts w:ascii="Andale Mono" w:eastAsia="나눔명조" w:hAnsi="Andale Mono"/>
          <w:sz w:val="14"/>
          <w:szCs w:val="14"/>
        </w:rPr>
        <w:t xml:space="preserve"> constraints</w:t>
      </w:r>
    </w:p>
    <w:p w:rsidR="00D77FCF" w:rsidRPr="00D77FCF" w:rsidRDefault="00D77FCF" w:rsidP="00D77FCF">
      <w:pPr>
        <w:wordWrap/>
        <w:spacing w:line="312" w:lineRule="auto"/>
        <w:rPr>
          <w:rFonts w:ascii="Andale Mono" w:eastAsia="나눔명조" w:hAnsi="Andale Mono"/>
          <w:sz w:val="14"/>
          <w:szCs w:val="14"/>
        </w:rPr>
      </w:pPr>
    </w:p>
    <w:p w:rsidR="00D77FCF" w:rsidRPr="00D77FCF" w:rsidRDefault="00D77FCF" w:rsidP="00D77FCF">
      <w:pPr>
        <w:wordWrap/>
        <w:spacing w:line="312" w:lineRule="auto"/>
        <w:rPr>
          <w:rFonts w:ascii="Andale Mono" w:eastAsia="나눔명조" w:hAnsi="Andale Mono"/>
          <w:sz w:val="14"/>
          <w:szCs w:val="14"/>
        </w:rPr>
      </w:pPr>
      <w:r w:rsidRPr="00D77FCF">
        <w:rPr>
          <w:rFonts w:ascii="Andale Mono" w:eastAsia="나눔명조" w:hAnsi="Andale Mono"/>
          <w:b/>
          <w:bCs/>
          <w:sz w:val="14"/>
          <w:szCs w:val="14"/>
        </w:rPr>
        <w:t>def</w:t>
      </w:r>
      <w:r w:rsidRPr="00D77FCF">
        <w:rPr>
          <w:rFonts w:ascii="Andale Mono" w:eastAsia="나눔명조" w:hAnsi="Andale Mono"/>
          <w:sz w:val="14"/>
          <w:szCs w:val="14"/>
        </w:rPr>
        <w:t xml:space="preserve"> </w:t>
      </w:r>
      <w:proofErr w:type="spellStart"/>
      <w:proofErr w:type="gramStart"/>
      <w:r w:rsidRPr="00D77FCF">
        <w:rPr>
          <w:rFonts w:ascii="Andale Mono" w:eastAsia="나눔명조" w:hAnsi="Andale Mono"/>
          <w:sz w:val="14"/>
          <w:szCs w:val="14"/>
        </w:rPr>
        <w:t>cbs</w:t>
      </w:r>
      <w:proofErr w:type="spellEnd"/>
      <w:r w:rsidRPr="00D77FCF">
        <w:rPr>
          <w:rFonts w:ascii="Andale Mono" w:eastAsia="나눔명조" w:hAnsi="Andale Mono"/>
          <w:sz w:val="14"/>
          <w:szCs w:val="14"/>
        </w:rPr>
        <w:t>(</w:t>
      </w:r>
      <w:proofErr w:type="gramEnd"/>
      <w:r w:rsidRPr="00D77FCF">
        <w:rPr>
          <w:rFonts w:ascii="Andale Mono" w:eastAsia="나눔명조" w:hAnsi="Andale Mono"/>
          <w:sz w:val="14"/>
          <w:szCs w:val="14"/>
        </w:rPr>
        <w:t>):</w:t>
      </w:r>
    </w:p>
    <w:p w:rsidR="00D77FCF" w:rsidRPr="00D77FCF" w:rsidRDefault="00D77FCF" w:rsidP="00D77FCF">
      <w:pPr>
        <w:wordWrap/>
        <w:spacing w:line="312" w:lineRule="auto"/>
        <w:rPr>
          <w:rFonts w:ascii="Andale Mono" w:eastAsia="나눔명조" w:hAnsi="Andale Mono"/>
          <w:sz w:val="14"/>
          <w:szCs w:val="14"/>
        </w:rPr>
      </w:pPr>
      <w:r w:rsidRPr="00D77FCF">
        <w:rPr>
          <w:rFonts w:ascii="Andale Mono" w:eastAsia="나눔명조" w:hAnsi="Andale Mono"/>
          <w:sz w:val="14"/>
          <w:szCs w:val="14"/>
        </w:rPr>
        <w:t xml:space="preserve">    root = </w:t>
      </w:r>
      <w:proofErr w:type="spellStart"/>
      <w:proofErr w:type="gramStart"/>
      <w:r w:rsidRPr="00D77FCF">
        <w:rPr>
          <w:rFonts w:ascii="Andale Mono" w:eastAsia="나눔명조" w:hAnsi="Andale Mono"/>
          <w:sz w:val="14"/>
          <w:szCs w:val="14"/>
        </w:rPr>
        <w:t>CBSNode</w:t>
      </w:r>
      <w:proofErr w:type="spellEnd"/>
      <w:r w:rsidRPr="00D77FCF">
        <w:rPr>
          <w:rFonts w:ascii="Andale Mono" w:eastAsia="나눔명조" w:hAnsi="Andale Mono"/>
          <w:sz w:val="14"/>
          <w:szCs w:val="14"/>
        </w:rPr>
        <w:t>(</w:t>
      </w:r>
      <w:proofErr w:type="gramEnd"/>
      <w:r w:rsidRPr="00D77FCF">
        <w:rPr>
          <w:rFonts w:ascii="Andale Mono" w:eastAsia="나눔명조" w:hAnsi="Andale Mono"/>
          <w:sz w:val="14"/>
          <w:szCs w:val="14"/>
        </w:rPr>
        <w:t>)</w:t>
      </w:r>
    </w:p>
    <w:p w:rsidR="00D77FCF" w:rsidRPr="00D77FCF" w:rsidRDefault="00D77FCF" w:rsidP="00D77FCF">
      <w:pPr>
        <w:wordWrap/>
        <w:spacing w:line="312" w:lineRule="auto"/>
        <w:rPr>
          <w:rFonts w:ascii="Andale Mono" w:eastAsia="나눔명조" w:hAnsi="Andale Mono"/>
          <w:sz w:val="14"/>
          <w:szCs w:val="14"/>
        </w:rPr>
      </w:pPr>
      <w:r w:rsidRPr="00D77FCF">
        <w:rPr>
          <w:rFonts w:ascii="Andale Mono" w:eastAsia="나눔명조" w:hAnsi="Andale Mono"/>
          <w:sz w:val="14"/>
          <w:szCs w:val="14"/>
        </w:rPr>
        <w:t xml:space="preserve">    </w:t>
      </w:r>
      <w:proofErr w:type="spellStart"/>
      <w:proofErr w:type="gramStart"/>
      <w:r w:rsidRPr="00D77FCF">
        <w:rPr>
          <w:rFonts w:ascii="Andale Mono" w:eastAsia="나눔명조" w:hAnsi="Andale Mono"/>
          <w:sz w:val="14"/>
          <w:szCs w:val="14"/>
        </w:rPr>
        <w:t>root.paths</w:t>
      </w:r>
      <w:proofErr w:type="spellEnd"/>
      <w:proofErr w:type="gramEnd"/>
      <w:r w:rsidRPr="00D77FCF">
        <w:rPr>
          <w:rFonts w:ascii="Andale Mono" w:eastAsia="나눔명조" w:hAnsi="Andale Mono"/>
          <w:sz w:val="14"/>
          <w:szCs w:val="14"/>
        </w:rPr>
        <w:t xml:space="preserve">, </w:t>
      </w:r>
      <w:proofErr w:type="spellStart"/>
      <w:r w:rsidRPr="00D77FCF">
        <w:rPr>
          <w:rFonts w:ascii="Andale Mono" w:eastAsia="나눔명조" w:hAnsi="Andale Mono"/>
          <w:sz w:val="14"/>
          <w:szCs w:val="14"/>
        </w:rPr>
        <w:t>root.cost</w:t>
      </w:r>
      <w:proofErr w:type="spellEnd"/>
      <w:r w:rsidRPr="00D77FCF">
        <w:rPr>
          <w:rFonts w:ascii="Andale Mono" w:eastAsia="나눔명조" w:hAnsi="Andale Mono"/>
          <w:sz w:val="14"/>
          <w:szCs w:val="14"/>
        </w:rPr>
        <w:t xml:space="preserve"> = </w:t>
      </w:r>
      <w:proofErr w:type="spellStart"/>
      <w:r w:rsidRPr="00D77FCF">
        <w:rPr>
          <w:rFonts w:ascii="Andale Mono" w:eastAsia="나눔명조" w:hAnsi="Andale Mono"/>
          <w:sz w:val="14"/>
          <w:szCs w:val="14"/>
        </w:rPr>
        <w:t>multi_car_hybrid_astar</w:t>
      </w:r>
      <w:proofErr w:type="spellEnd"/>
      <w:r w:rsidRPr="00D77FCF">
        <w:rPr>
          <w:rFonts w:ascii="Andale Mono" w:eastAsia="나눔명조" w:hAnsi="Andale Mono"/>
          <w:sz w:val="14"/>
          <w:szCs w:val="14"/>
        </w:rPr>
        <w:t>()</w:t>
      </w:r>
    </w:p>
    <w:p w:rsidR="00D77FCF" w:rsidRPr="00D77FCF" w:rsidRDefault="00D77FCF" w:rsidP="00D77FCF">
      <w:pPr>
        <w:wordWrap/>
        <w:spacing w:line="312" w:lineRule="auto"/>
        <w:rPr>
          <w:rFonts w:ascii="Andale Mono" w:eastAsia="나눔명조" w:hAnsi="Andale Mono"/>
          <w:sz w:val="14"/>
          <w:szCs w:val="14"/>
        </w:rPr>
      </w:pPr>
      <w:r w:rsidRPr="00D77FCF">
        <w:rPr>
          <w:rFonts w:ascii="Andale Mono" w:eastAsia="나눔명조" w:hAnsi="Andale Mono"/>
          <w:sz w:val="14"/>
          <w:szCs w:val="14"/>
        </w:rPr>
        <w:t xml:space="preserve">    </w:t>
      </w:r>
      <w:proofErr w:type="spellStart"/>
      <w:r w:rsidRPr="00D77FCF">
        <w:rPr>
          <w:rFonts w:ascii="Andale Mono" w:eastAsia="나눔명조" w:hAnsi="Andale Mono"/>
          <w:sz w:val="14"/>
          <w:szCs w:val="14"/>
        </w:rPr>
        <w:t>open_set</w:t>
      </w:r>
      <w:proofErr w:type="spellEnd"/>
      <w:r w:rsidRPr="00D77FCF">
        <w:rPr>
          <w:rFonts w:ascii="Andale Mono" w:eastAsia="나눔명조" w:hAnsi="Andale Mono"/>
          <w:sz w:val="14"/>
          <w:szCs w:val="14"/>
        </w:rPr>
        <w:t xml:space="preserve"> = []</w:t>
      </w:r>
    </w:p>
    <w:p w:rsidR="00D77FCF" w:rsidRPr="00D77FCF" w:rsidRDefault="00D77FCF" w:rsidP="00D77FCF">
      <w:pPr>
        <w:wordWrap/>
        <w:spacing w:line="312" w:lineRule="auto"/>
        <w:rPr>
          <w:rFonts w:ascii="Andale Mono" w:eastAsia="나눔명조" w:hAnsi="Andale Mono"/>
          <w:sz w:val="14"/>
          <w:szCs w:val="14"/>
        </w:rPr>
      </w:pPr>
      <w:r w:rsidRPr="00D77FCF">
        <w:rPr>
          <w:rFonts w:ascii="Andale Mono" w:eastAsia="나눔명조" w:hAnsi="Andale Mono"/>
          <w:sz w:val="14"/>
          <w:szCs w:val="14"/>
        </w:rPr>
        <w:t xml:space="preserve">    </w:t>
      </w:r>
      <w:proofErr w:type="spellStart"/>
      <w:proofErr w:type="gramStart"/>
      <w:r w:rsidRPr="00D77FCF">
        <w:rPr>
          <w:rFonts w:ascii="Andale Mono" w:eastAsia="나눔명조" w:hAnsi="Andale Mono"/>
          <w:sz w:val="14"/>
          <w:szCs w:val="14"/>
        </w:rPr>
        <w:t>heapq.heappush</w:t>
      </w:r>
      <w:proofErr w:type="spellEnd"/>
      <w:proofErr w:type="gramEnd"/>
      <w:r w:rsidRPr="00D77FCF">
        <w:rPr>
          <w:rFonts w:ascii="Andale Mono" w:eastAsia="나눔명조" w:hAnsi="Andale Mono"/>
          <w:sz w:val="14"/>
          <w:szCs w:val="14"/>
        </w:rPr>
        <w:t>(</w:t>
      </w:r>
      <w:proofErr w:type="spellStart"/>
      <w:r w:rsidRPr="00D77FCF">
        <w:rPr>
          <w:rFonts w:ascii="Andale Mono" w:eastAsia="나눔명조" w:hAnsi="Andale Mono"/>
          <w:sz w:val="14"/>
          <w:szCs w:val="14"/>
        </w:rPr>
        <w:t>open_set</w:t>
      </w:r>
      <w:proofErr w:type="spellEnd"/>
      <w:r w:rsidRPr="00D77FCF">
        <w:rPr>
          <w:rFonts w:ascii="Andale Mono" w:eastAsia="나눔명조" w:hAnsi="Andale Mono"/>
          <w:sz w:val="14"/>
          <w:szCs w:val="14"/>
        </w:rPr>
        <w:t>, root)</w:t>
      </w:r>
    </w:p>
    <w:p w:rsidR="00D77FCF" w:rsidRPr="00D77FCF" w:rsidRDefault="00D77FCF" w:rsidP="00D77FCF">
      <w:pPr>
        <w:wordWrap/>
        <w:spacing w:line="312" w:lineRule="auto"/>
        <w:rPr>
          <w:rFonts w:ascii="Andale Mono" w:eastAsia="나눔명조" w:hAnsi="Andale Mono"/>
          <w:sz w:val="14"/>
          <w:szCs w:val="14"/>
        </w:rPr>
      </w:pPr>
    </w:p>
    <w:p w:rsidR="00D77FCF" w:rsidRPr="00D77FCF" w:rsidRDefault="00D77FCF" w:rsidP="00D77FCF">
      <w:pPr>
        <w:wordWrap/>
        <w:spacing w:line="312" w:lineRule="auto"/>
        <w:rPr>
          <w:rFonts w:ascii="Andale Mono" w:eastAsia="나눔명조" w:hAnsi="Andale Mono"/>
          <w:sz w:val="14"/>
          <w:szCs w:val="14"/>
        </w:rPr>
      </w:pPr>
      <w:r w:rsidRPr="00D77FCF">
        <w:rPr>
          <w:rFonts w:ascii="Andale Mono" w:eastAsia="나눔명조" w:hAnsi="Andale Mono"/>
          <w:sz w:val="14"/>
          <w:szCs w:val="14"/>
        </w:rPr>
        <w:t xml:space="preserve">    </w:t>
      </w:r>
      <w:r w:rsidRPr="00D77FCF">
        <w:rPr>
          <w:rFonts w:ascii="Andale Mono" w:eastAsia="나눔명조" w:hAnsi="Andale Mono"/>
          <w:b/>
          <w:bCs/>
          <w:sz w:val="14"/>
          <w:szCs w:val="14"/>
        </w:rPr>
        <w:t>while</w:t>
      </w:r>
      <w:r w:rsidRPr="00D77FCF">
        <w:rPr>
          <w:rFonts w:ascii="Andale Mono" w:eastAsia="나눔명조" w:hAnsi="Andale Mono"/>
          <w:sz w:val="14"/>
          <w:szCs w:val="14"/>
        </w:rPr>
        <w:t xml:space="preserve"> </w:t>
      </w:r>
      <w:proofErr w:type="spellStart"/>
      <w:r w:rsidRPr="00D77FCF">
        <w:rPr>
          <w:rFonts w:ascii="Andale Mono" w:eastAsia="나눔명조" w:hAnsi="Andale Mono"/>
          <w:sz w:val="14"/>
          <w:szCs w:val="14"/>
        </w:rPr>
        <w:t>open_set</w:t>
      </w:r>
      <w:proofErr w:type="spellEnd"/>
      <w:r w:rsidRPr="00D77FCF">
        <w:rPr>
          <w:rFonts w:ascii="Andale Mono" w:eastAsia="나눔명조" w:hAnsi="Andale Mono"/>
          <w:sz w:val="14"/>
          <w:szCs w:val="14"/>
        </w:rPr>
        <w:t>:</w:t>
      </w:r>
    </w:p>
    <w:p w:rsidR="00D77FCF" w:rsidRPr="00D77FCF" w:rsidRDefault="00D77FCF" w:rsidP="00D77FCF">
      <w:pPr>
        <w:wordWrap/>
        <w:spacing w:line="312" w:lineRule="auto"/>
        <w:rPr>
          <w:rFonts w:ascii="Andale Mono" w:eastAsia="나눔명조" w:hAnsi="Andale Mono"/>
          <w:sz w:val="14"/>
          <w:szCs w:val="14"/>
        </w:rPr>
      </w:pPr>
      <w:r w:rsidRPr="00D77FCF">
        <w:rPr>
          <w:rFonts w:ascii="Andale Mono" w:eastAsia="나눔명조" w:hAnsi="Andale Mono"/>
          <w:sz w:val="14"/>
          <w:szCs w:val="14"/>
        </w:rPr>
        <w:t xml:space="preserve">        node = </w:t>
      </w:r>
      <w:proofErr w:type="spellStart"/>
      <w:proofErr w:type="gramStart"/>
      <w:r w:rsidRPr="00D77FCF">
        <w:rPr>
          <w:rFonts w:ascii="Andale Mono" w:eastAsia="나눔명조" w:hAnsi="Andale Mono"/>
          <w:sz w:val="14"/>
          <w:szCs w:val="14"/>
        </w:rPr>
        <w:t>heapq.heappop</w:t>
      </w:r>
      <w:proofErr w:type="spellEnd"/>
      <w:proofErr w:type="gramEnd"/>
      <w:r w:rsidRPr="00D77FCF">
        <w:rPr>
          <w:rFonts w:ascii="Andale Mono" w:eastAsia="나눔명조" w:hAnsi="Andale Mono"/>
          <w:sz w:val="14"/>
          <w:szCs w:val="14"/>
        </w:rPr>
        <w:t>(</w:t>
      </w:r>
      <w:proofErr w:type="spellStart"/>
      <w:r w:rsidRPr="00D77FCF">
        <w:rPr>
          <w:rFonts w:ascii="Andale Mono" w:eastAsia="나눔명조" w:hAnsi="Andale Mono"/>
          <w:sz w:val="14"/>
          <w:szCs w:val="14"/>
        </w:rPr>
        <w:t>open_set</w:t>
      </w:r>
      <w:proofErr w:type="spellEnd"/>
      <w:r w:rsidRPr="00D77FCF">
        <w:rPr>
          <w:rFonts w:ascii="Andale Mono" w:eastAsia="나눔명조" w:hAnsi="Andale Mono"/>
          <w:sz w:val="14"/>
          <w:szCs w:val="14"/>
        </w:rPr>
        <w:t>)</w:t>
      </w:r>
    </w:p>
    <w:p w:rsidR="00D77FCF" w:rsidRPr="00D77FCF" w:rsidRDefault="00D77FCF" w:rsidP="00D77FCF">
      <w:pPr>
        <w:wordWrap/>
        <w:spacing w:line="312" w:lineRule="auto"/>
        <w:rPr>
          <w:rFonts w:ascii="Andale Mono" w:eastAsia="나눔명조" w:hAnsi="Andale Mono"/>
          <w:sz w:val="14"/>
          <w:szCs w:val="14"/>
        </w:rPr>
      </w:pPr>
      <w:r w:rsidRPr="00D77FCF">
        <w:rPr>
          <w:rFonts w:ascii="Andale Mono" w:eastAsia="나눔명조" w:hAnsi="Andale Mono"/>
          <w:sz w:val="14"/>
          <w:szCs w:val="14"/>
        </w:rPr>
        <w:t xml:space="preserve">        conflict = </w:t>
      </w:r>
      <w:proofErr w:type="spellStart"/>
      <w:r w:rsidRPr="00D77FCF">
        <w:rPr>
          <w:rFonts w:ascii="Andale Mono" w:eastAsia="나눔명조" w:hAnsi="Andale Mono"/>
          <w:sz w:val="14"/>
          <w:szCs w:val="14"/>
        </w:rPr>
        <w:t>check_path_collision</w:t>
      </w:r>
      <w:proofErr w:type="spellEnd"/>
      <w:r w:rsidRPr="00D77FCF">
        <w:rPr>
          <w:rFonts w:ascii="Andale Mono" w:eastAsia="나눔명조" w:hAnsi="Andale Mono"/>
          <w:sz w:val="14"/>
          <w:szCs w:val="14"/>
        </w:rPr>
        <w:t>(</w:t>
      </w:r>
      <w:proofErr w:type="spellStart"/>
      <w:proofErr w:type="gramStart"/>
      <w:r w:rsidRPr="00D77FCF">
        <w:rPr>
          <w:rFonts w:ascii="Andale Mono" w:eastAsia="나눔명조" w:hAnsi="Andale Mono"/>
          <w:sz w:val="14"/>
          <w:szCs w:val="14"/>
        </w:rPr>
        <w:t>node.paths</w:t>
      </w:r>
      <w:proofErr w:type="spellEnd"/>
      <w:proofErr w:type="gramEnd"/>
      <w:r w:rsidRPr="00D77FCF">
        <w:rPr>
          <w:rFonts w:ascii="Andale Mono" w:eastAsia="나눔명조" w:hAnsi="Andale Mono"/>
          <w:sz w:val="14"/>
          <w:szCs w:val="14"/>
        </w:rPr>
        <w:t>)</w:t>
      </w:r>
    </w:p>
    <w:p w:rsidR="00D77FCF" w:rsidRPr="00D77FCF" w:rsidRDefault="00D77FCF" w:rsidP="00D77FCF">
      <w:pPr>
        <w:wordWrap/>
        <w:spacing w:line="312" w:lineRule="auto"/>
        <w:rPr>
          <w:rFonts w:ascii="Andale Mono" w:eastAsia="나눔명조" w:hAnsi="Andale Mono"/>
          <w:sz w:val="14"/>
          <w:szCs w:val="14"/>
        </w:rPr>
      </w:pPr>
      <w:r w:rsidRPr="00D77FCF">
        <w:rPr>
          <w:rFonts w:ascii="Andale Mono" w:eastAsia="나눔명조" w:hAnsi="Andale Mono"/>
          <w:sz w:val="14"/>
          <w:szCs w:val="14"/>
        </w:rPr>
        <w:t xml:space="preserve">        </w:t>
      </w:r>
    </w:p>
    <w:p w:rsidR="00D77FCF" w:rsidRPr="00D77FCF" w:rsidRDefault="00D77FCF" w:rsidP="00D77FCF">
      <w:pPr>
        <w:wordWrap/>
        <w:spacing w:line="312" w:lineRule="auto"/>
        <w:rPr>
          <w:rFonts w:ascii="Andale Mono" w:eastAsia="나눔명조" w:hAnsi="Andale Mono"/>
          <w:sz w:val="14"/>
          <w:szCs w:val="14"/>
        </w:rPr>
      </w:pPr>
      <w:r w:rsidRPr="00D77FCF">
        <w:rPr>
          <w:rFonts w:ascii="Andale Mono" w:eastAsia="나눔명조" w:hAnsi="Andale Mono"/>
          <w:sz w:val="14"/>
          <w:szCs w:val="14"/>
        </w:rPr>
        <w:t xml:space="preserve">        </w:t>
      </w:r>
      <w:r w:rsidRPr="00D77FCF">
        <w:rPr>
          <w:rFonts w:ascii="Andale Mono" w:eastAsia="나눔명조" w:hAnsi="Andale Mono"/>
          <w:b/>
          <w:bCs/>
          <w:sz w:val="14"/>
          <w:szCs w:val="14"/>
        </w:rPr>
        <w:t>if</w:t>
      </w:r>
      <w:r w:rsidRPr="00D77FCF">
        <w:rPr>
          <w:rFonts w:ascii="Andale Mono" w:eastAsia="나눔명조" w:hAnsi="Andale Mono"/>
          <w:sz w:val="14"/>
          <w:szCs w:val="14"/>
        </w:rPr>
        <w:t xml:space="preserve"> not conflict:</w:t>
      </w:r>
    </w:p>
    <w:p w:rsidR="00D77FCF" w:rsidRPr="00D77FCF" w:rsidRDefault="00D77FCF" w:rsidP="00D77FCF">
      <w:pPr>
        <w:wordWrap/>
        <w:spacing w:line="312" w:lineRule="auto"/>
        <w:rPr>
          <w:rFonts w:ascii="Andale Mono" w:eastAsia="나눔명조" w:hAnsi="Andale Mono"/>
          <w:sz w:val="14"/>
          <w:szCs w:val="14"/>
        </w:rPr>
      </w:pPr>
      <w:r w:rsidRPr="00D77FCF">
        <w:rPr>
          <w:rFonts w:ascii="Andale Mono" w:eastAsia="나눔명조" w:hAnsi="Andale Mono"/>
          <w:sz w:val="14"/>
          <w:szCs w:val="14"/>
        </w:rPr>
        <w:t xml:space="preserve">            </w:t>
      </w:r>
      <w:r w:rsidRPr="00D77FCF">
        <w:rPr>
          <w:rFonts w:ascii="Andale Mono" w:eastAsia="나눔명조" w:hAnsi="Andale Mono"/>
          <w:b/>
          <w:bCs/>
          <w:sz w:val="14"/>
          <w:szCs w:val="14"/>
        </w:rPr>
        <w:t>return</w:t>
      </w:r>
      <w:r w:rsidRPr="00D77FCF">
        <w:rPr>
          <w:rFonts w:ascii="Andale Mono" w:eastAsia="나눔명조" w:hAnsi="Andale Mono"/>
          <w:sz w:val="14"/>
          <w:szCs w:val="14"/>
        </w:rPr>
        <w:t xml:space="preserve"> </w:t>
      </w:r>
      <w:proofErr w:type="spellStart"/>
      <w:proofErr w:type="gramStart"/>
      <w:r w:rsidRPr="00D77FCF">
        <w:rPr>
          <w:rFonts w:ascii="Andale Mono" w:eastAsia="나눔명조" w:hAnsi="Andale Mono"/>
          <w:sz w:val="14"/>
          <w:szCs w:val="14"/>
        </w:rPr>
        <w:t>node.paths</w:t>
      </w:r>
      <w:proofErr w:type="spellEnd"/>
      <w:proofErr w:type="gramEnd"/>
      <w:r w:rsidRPr="00D77FCF">
        <w:rPr>
          <w:rFonts w:ascii="Andale Mono" w:eastAsia="나눔명조" w:hAnsi="Andale Mono"/>
          <w:sz w:val="14"/>
          <w:szCs w:val="14"/>
        </w:rPr>
        <w:t xml:space="preserve">, </w:t>
      </w:r>
      <w:proofErr w:type="spellStart"/>
      <w:r w:rsidRPr="00D77FCF">
        <w:rPr>
          <w:rFonts w:ascii="Andale Mono" w:eastAsia="나눔명조" w:hAnsi="Andale Mono"/>
          <w:sz w:val="14"/>
          <w:szCs w:val="14"/>
        </w:rPr>
        <w:t>node.cost</w:t>
      </w:r>
      <w:proofErr w:type="spellEnd"/>
    </w:p>
    <w:p w:rsidR="00D77FCF" w:rsidRPr="00D77FCF" w:rsidRDefault="00D77FCF" w:rsidP="00D77FCF">
      <w:pPr>
        <w:wordWrap/>
        <w:spacing w:line="312" w:lineRule="auto"/>
        <w:rPr>
          <w:rFonts w:ascii="Andale Mono" w:eastAsia="나눔명조" w:hAnsi="Andale Mono"/>
          <w:sz w:val="14"/>
          <w:szCs w:val="14"/>
        </w:rPr>
      </w:pPr>
    </w:p>
    <w:p w:rsidR="00D77FCF" w:rsidRPr="00D77FCF" w:rsidRDefault="00D77FCF" w:rsidP="00D77FCF">
      <w:pPr>
        <w:wordWrap/>
        <w:spacing w:line="312" w:lineRule="auto"/>
        <w:rPr>
          <w:rFonts w:ascii="Andale Mono" w:eastAsia="나눔명조" w:hAnsi="Andale Mono"/>
          <w:sz w:val="14"/>
          <w:szCs w:val="14"/>
        </w:rPr>
      </w:pPr>
      <w:r w:rsidRPr="00D77FCF">
        <w:rPr>
          <w:rFonts w:ascii="Andale Mono" w:eastAsia="나눔명조" w:hAnsi="Andale Mono"/>
          <w:sz w:val="14"/>
          <w:szCs w:val="14"/>
        </w:rPr>
        <w:t xml:space="preserve">        constraints = </w:t>
      </w:r>
      <w:proofErr w:type="spellStart"/>
      <w:r w:rsidRPr="00D77FCF">
        <w:rPr>
          <w:rFonts w:ascii="Andale Mono" w:eastAsia="나눔명조" w:hAnsi="Andale Mono"/>
          <w:sz w:val="14"/>
          <w:szCs w:val="14"/>
        </w:rPr>
        <w:t>generate_constraints</w:t>
      </w:r>
      <w:proofErr w:type="spellEnd"/>
      <w:r w:rsidRPr="00D77FCF">
        <w:rPr>
          <w:rFonts w:ascii="Andale Mono" w:eastAsia="나눔명조" w:hAnsi="Andale Mono"/>
          <w:sz w:val="14"/>
          <w:szCs w:val="14"/>
        </w:rPr>
        <w:t>(conflict)</w:t>
      </w:r>
    </w:p>
    <w:p w:rsidR="00D77FCF" w:rsidRPr="00D77FCF" w:rsidRDefault="00D77FCF" w:rsidP="00D77FCF">
      <w:pPr>
        <w:wordWrap/>
        <w:spacing w:line="312" w:lineRule="auto"/>
        <w:rPr>
          <w:rFonts w:ascii="Andale Mono" w:eastAsia="나눔명조" w:hAnsi="Andale Mono"/>
          <w:sz w:val="14"/>
          <w:szCs w:val="14"/>
        </w:rPr>
      </w:pPr>
    </w:p>
    <w:p w:rsidR="00D77FCF" w:rsidRPr="00D77FCF" w:rsidRDefault="00D77FCF" w:rsidP="00D77FCF">
      <w:pPr>
        <w:wordWrap/>
        <w:spacing w:line="312" w:lineRule="auto"/>
        <w:rPr>
          <w:rFonts w:ascii="Andale Mono" w:eastAsia="나눔명조" w:hAnsi="Andale Mono"/>
          <w:sz w:val="14"/>
          <w:szCs w:val="14"/>
        </w:rPr>
      </w:pPr>
      <w:r w:rsidRPr="00D77FCF">
        <w:rPr>
          <w:rFonts w:ascii="Andale Mono" w:eastAsia="나눔명조" w:hAnsi="Andale Mono"/>
          <w:sz w:val="14"/>
          <w:szCs w:val="14"/>
        </w:rPr>
        <w:t xml:space="preserve">        </w:t>
      </w:r>
      <w:r w:rsidRPr="00D77FCF">
        <w:rPr>
          <w:rFonts w:ascii="Andale Mono" w:eastAsia="나눔명조" w:hAnsi="Andale Mono"/>
          <w:b/>
          <w:bCs/>
          <w:sz w:val="14"/>
          <w:szCs w:val="14"/>
        </w:rPr>
        <w:t>for</w:t>
      </w:r>
      <w:r w:rsidRPr="00D77FCF">
        <w:rPr>
          <w:rFonts w:ascii="Andale Mono" w:eastAsia="나눔명조" w:hAnsi="Andale Mono"/>
          <w:sz w:val="14"/>
          <w:szCs w:val="14"/>
        </w:rPr>
        <w:t xml:space="preserve"> constraint </w:t>
      </w:r>
      <w:r w:rsidRPr="00D77FCF">
        <w:rPr>
          <w:rFonts w:ascii="Andale Mono" w:eastAsia="나눔명조" w:hAnsi="Andale Mono"/>
          <w:b/>
          <w:bCs/>
          <w:sz w:val="14"/>
          <w:szCs w:val="14"/>
        </w:rPr>
        <w:t>in</w:t>
      </w:r>
      <w:r w:rsidRPr="00D77FCF">
        <w:rPr>
          <w:rFonts w:ascii="Andale Mono" w:eastAsia="나눔명조" w:hAnsi="Andale Mono"/>
          <w:sz w:val="14"/>
          <w:szCs w:val="14"/>
        </w:rPr>
        <w:t xml:space="preserve"> constraints:</w:t>
      </w:r>
    </w:p>
    <w:p w:rsidR="00D77FCF" w:rsidRPr="00D77FCF" w:rsidRDefault="00D77FCF" w:rsidP="00D77FCF">
      <w:pPr>
        <w:wordWrap/>
        <w:spacing w:line="312" w:lineRule="auto"/>
        <w:rPr>
          <w:rFonts w:ascii="Andale Mono" w:eastAsia="나눔명조" w:hAnsi="Andale Mono"/>
          <w:sz w:val="14"/>
          <w:szCs w:val="14"/>
        </w:rPr>
      </w:pPr>
      <w:r w:rsidRPr="00D77FCF">
        <w:rPr>
          <w:rFonts w:ascii="Andale Mono" w:eastAsia="나눔명조" w:hAnsi="Andale Mono"/>
          <w:sz w:val="14"/>
          <w:szCs w:val="14"/>
        </w:rPr>
        <w:t xml:space="preserve">            </w:t>
      </w:r>
      <w:proofErr w:type="spellStart"/>
      <w:r w:rsidRPr="00D77FCF">
        <w:rPr>
          <w:rFonts w:ascii="Andale Mono" w:eastAsia="나눔명조" w:hAnsi="Andale Mono"/>
          <w:sz w:val="14"/>
          <w:szCs w:val="14"/>
        </w:rPr>
        <w:t>new_constraints</w:t>
      </w:r>
      <w:proofErr w:type="spellEnd"/>
      <w:r w:rsidRPr="00D77FCF">
        <w:rPr>
          <w:rFonts w:ascii="Andale Mono" w:eastAsia="나눔명조" w:hAnsi="Andale Mono"/>
          <w:sz w:val="14"/>
          <w:szCs w:val="14"/>
        </w:rPr>
        <w:t xml:space="preserve"> = </w:t>
      </w:r>
      <w:proofErr w:type="spellStart"/>
      <w:proofErr w:type="gramStart"/>
      <w:r w:rsidRPr="00D77FCF">
        <w:rPr>
          <w:rFonts w:ascii="Andale Mono" w:eastAsia="나눔명조" w:hAnsi="Andale Mono"/>
          <w:sz w:val="14"/>
          <w:szCs w:val="14"/>
        </w:rPr>
        <w:t>node.constraints</w:t>
      </w:r>
      <w:proofErr w:type="spellEnd"/>
      <w:proofErr w:type="gramEnd"/>
      <w:r w:rsidRPr="00D77FCF">
        <w:rPr>
          <w:rFonts w:ascii="Andale Mono" w:eastAsia="나눔명조" w:hAnsi="Andale Mono"/>
          <w:sz w:val="14"/>
          <w:szCs w:val="14"/>
        </w:rPr>
        <w:t xml:space="preserve"> + [constraint]</w:t>
      </w:r>
    </w:p>
    <w:p w:rsidR="00D77FCF" w:rsidRPr="00D77FCF" w:rsidRDefault="00D77FCF" w:rsidP="00D77FCF">
      <w:pPr>
        <w:wordWrap/>
        <w:spacing w:line="312" w:lineRule="auto"/>
        <w:rPr>
          <w:rFonts w:ascii="Andale Mono" w:eastAsia="나눔명조" w:hAnsi="Andale Mono"/>
          <w:sz w:val="14"/>
          <w:szCs w:val="14"/>
        </w:rPr>
      </w:pPr>
      <w:r w:rsidRPr="00D77FCF">
        <w:rPr>
          <w:rFonts w:ascii="Andale Mono" w:eastAsia="나눔명조" w:hAnsi="Andale Mono"/>
          <w:sz w:val="14"/>
          <w:szCs w:val="14"/>
        </w:rPr>
        <w:t xml:space="preserve">            </w:t>
      </w:r>
      <w:proofErr w:type="spellStart"/>
      <w:r w:rsidRPr="00D77FCF">
        <w:rPr>
          <w:rFonts w:ascii="Andale Mono" w:eastAsia="나눔명조" w:hAnsi="Andale Mono"/>
          <w:sz w:val="14"/>
          <w:szCs w:val="14"/>
        </w:rPr>
        <w:t>new_node</w:t>
      </w:r>
      <w:proofErr w:type="spellEnd"/>
      <w:r w:rsidRPr="00D77FCF">
        <w:rPr>
          <w:rFonts w:ascii="Andale Mono" w:eastAsia="나눔명조" w:hAnsi="Andale Mono"/>
          <w:sz w:val="14"/>
          <w:szCs w:val="14"/>
        </w:rPr>
        <w:t xml:space="preserve"> = </w:t>
      </w:r>
      <w:proofErr w:type="spellStart"/>
      <w:r w:rsidRPr="00D77FCF">
        <w:rPr>
          <w:rFonts w:ascii="Andale Mono" w:eastAsia="나눔명조" w:hAnsi="Andale Mono"/>
          <w:sz w:val="14"/>
          <w:szCs w:val="14"/>
        </w:rPr>
        <w:t>CBSNode</w:t>
      </w:r>
      <w:proofErr w:type="spellEnd"/>
      <w:r w:rsidRPr="00D77FCF">
        <w:rPr>
          <w:rFonts w:ascii="Andale Mono" w:eastAsia="나눔명조" w:hAnsi="Andale Mono"/>
          <w:sz w:val="14"/>
          <w:szCs w:val="14"/>
        </w:rPr>
        <w:t>(constraints=</w:t>
      </w:r>
      <w:proofErr w:type="spellStart"/>
      <w:r w:rsidRPr="00D77FCF">
        <w:rPr>
          <w:rFonts w:ascii="Andale Mono" w:eastAsia="나눔명조" w:hAnsi="Andale Mono"/>
          <w:sz w:val="14"/>
          <w:szCs w:val="14"/>
        </w:rPr>
        <w:t>new_constraints</w:t>
      </w:r>
      <w:proofErr w:type="spellEnd"/>
      <w:r w:rsidRPr="00D77FCF">
        <w:rPr>
          <w:rFonts w:ascii="Andale Mono" w:eastAsia="나눔명조" w:hAnsi="Andale Mono"/>
          <w:sz w:val="14"/>
          <w:szCs w:val="14"/>
        </w:rPr>
        <w:t>)</w:t>
      </w:r>
    </w:p>
    <w:p w:rsidR="00D77FCF" w:rsidRPr="00D77FCF" w:rsidRDefault="00D77FCF" w:rsidP="00D77FCF">
      <w:pPr>
        <w:wordWrap/>
        <w:spacing w:line="312" w:lineRule="auto"/>
        <w:rPr>
          <w:rFonts w:ascii="Andale Mono" w:eastAsia="나눔명조" w:hAnsi="Andale Mono"/>
          <w:sz w:val="14"/>
          <w:szCs w:val="14"/>
        </w:rPr>
      </w:pPr>
      <w:r w:rsidRPr="00D77FCF">
        <w:rPr>
          <w:rFonts w:ascii="Andale Mono" w:eastAsia="나눔명조" w:hAnsi="Andale Mono"/>
          <w:sz w:val="14"/>
          <w:szCs w:val="14"/>
        </w:rPr>
        <w:t xml:space="preserve">            </w:t>
      </w:r>
      <w:proofErr w:type="spellStart"/>
      <w:r w:rsidRPr="00D77FCF">
        <w:rPr>
          <w:rFonts w:ascii="Andale Mono" w:eastAsia="나눔명조" w:hAnsi="Andale Mono"/>
          <w:sz w:val="14"/>
          <w:szCs w:val="14"/>
        </w:rPr>
        <w:t>new_</w:t>
      </w:r>
      <w:proofErr w:type="gramStart"/>
      <w:r w:rsidRPr="00D77FCF">
        <w:rPr>
          <w:rFonts w:ascii="Andale Mono" w:eastAsia="나눔명조" w:hAnsi="Andale Mono"/>
          <w:sz w:val="14"/>
          <w:szCs w:val="14"/>
        </w:rPr>
        <w:t>node.paths</w:t>
      </w:r>
      <w:proofErr w:type="spellEnd"/>
      <w:proofErr w:type="gramEnd"/>
      <w:r w:rsidRPr="00D77FCF">
        <w:rPr>
          <w:rFonts w:ascii="Andale Mono" w:eastAsia="나눔명조" w:hAnsi="Andale Mono"/>
          <w:sz w:val="14"/>
          <w:szCs w:val="14"/>
        </w:rPr>
        <w:t xml:space="preserve">, </w:t>
      </w:r>
      <w:proofErr w:type="spellStart"/>
      <w:r w:rsidRPr="00D77FCF">
        <w:rPr>
          <w:rFonts w:ascii="Andale Mono" w:eastAsia="나눔명조" w:hAnsi="Andale Mono"/>
          <w:sz w:val="14"/>
          <w:szCs w:val="14"/>
        </w:rPr>
        <w:t>new_node.cost</w:t>
      </w:r>
      <w:proofErr w:type="spellEnd"/>
      <w:r w:rsidRPr="00D77FCF">
        <w:rPr>
          <w:rFonts w:ascii="Andale Mono" w:eastAsia="나눔명조" w:hAnsi="Andale Mono"/>
          <w:sz w:val="14"/>
          <w:szCs w:val="14"/>
        </w:rPr>
        <w:t xml:space="preserve"> = </w:t>
      </w:r>
      <w:proofErr w:type="spellStart"/>
      <w:r w:rsidRPr="00D77FCF">
        <w:rPr>
          <w:rFonts w:ascii="Andale Mono" w:eastAsia="나눔명조" w:hAnsi="Andale Mono"/>
          <w:sz w:val="14"/>
          <w:szCs w:val="14"/>
        </w:rPr>
        <w:t>multi_car_hybrid_astar</w:t>
      </w:r>
      <w:proofErr w:type="spellEnd"/>
      <w:r w:rsidRPr="00D77FCF">
        <w:rPr>
          <w:rFonts w:ascii="Andale Mono" w:eastAsia="나눔명조" w:hAnsi="Andale Mono"/>
          <w:sz w:val="14"/>
          <w:szCs w:val="14"/>
        </w:rPr>
        <w:t>(conflicts=</w:t>
      </w:r>
      <w:proofErr w:type="spellStart"/>
      <w:r w:rsidRPr="00D77FCF">
        <w:rPr>
          <w:rFonts w:ascii="Andale Mono" w:eastAsia="나눔명조" w:hAnsi="Andale Mono"/>
          <w:sz w:val="14"/>
          <w:szCs w:val="14"/>
        </w:rPr>
        <w:t>new_constraints</w:t>
      </w:r>
      <w:proofErr w:type="spellEnd"/>
      <w:r w:rsidRPr="00D77FCF">
        <w:rPr>
          <w:rFonts w:ascii="Andale Mono" w:eastAsia="나눔명조" w:hAnsi="Andale Mono"/>
          <w:sz w:val="14"/>
          <w:szCs w:val="14"/>
        </w:rPr>
        <w:t>)</w:t>
      </w:r>
    </w:p>
    <w:p w:rsidR="00D77FCF" w:rsidRPr="00D77FCF" w:rsidRDefault="00D77FCF" w:rsidP="00D77FCF">
      <w:pPr>
        <w:wordWrap/>
        <w:spacing w:line="312" w:lineRule="auto"/>
        <w:rPr>
          <w:rFonts w:ascii="Andale Mono" w:eastAsia="나눔명조" w:hAnsi="Andale Mono"/>
          <w:sz w:val="14"/>
          <w:szCs w:val="14"/>
        </w:rPr>
      </w:pPr>
      <w:r w:rsidRPr="00D77FCF">
        <w:rPr>
          <w:rFonts w:ascii="Andale Mono" w:eastAsia="나눔명조" w:hAnsi="Andale Mono"/>
          <w:sz w:val="14"/>
          <w:szCs w:val="14"/>
        </w:rPr>
        <w:t xml:space="preserve">            </w:t>
      </w:r>
      <w:proofErr w:type="spellStart"/>
      <w:proofErr w:type="gramStart"/>
      <w:r w:rsidRPr="00D77FCF">
        <w:rPr>
          <w:rFonts w:ascii="Andale Mono" w:eastAsia="나눔명조" w:hAnsi="Andale Mono"/>
          <w:sz w:val="14"/>
          <w:szCs w:val="14"/>
        </w:rPr>
        <w:t>heapq.heappush</w:t>
      </w:r>
      <w:proofErr w:type="spellEnd"/>
      <w:proofErr w:type="gramEnd"/>
      <w:r w:rsidRPr="00D77FCF">
        <w:rPr>
          <w:rFonts w:ascii="Andale Mono" w:eastAsia="나눔명조" w:hAnsi="Andale Mono"/>
          <w:sz w:val="14"/>
          <w:szCs w:val="14"/>
        </w:rPr>
        <w:t>(</w:t>
      </w:r>
      <w:proofErr w:type="spellStart"/>
      <w:r w:rsidRPr="00D77FCF">
        <w:rPr>
          <w:rFonts w:ascii="Andale Mono" w:eastAsia="나눔명조" w:hAnsi="Andale Mono"/>
          <w:sz w:val="14"/>
          <w:szCs w:val="14"/>
        </w:rPr>
        <w:t>open_set</w:t>
      </w:r>
      <w:proofErr w:type="spellEnd"/>
      <w:r w:rsidRPr="00D77FCF">
        <w:rPr>
          <w:rFonts w:ascii="Andale Mono" w:eastAsia="나눔명조" w:hAnsi="Andale Mono"/>
          <w:sz w:val="14"/>
          <w:szCs w:val="14"/>
        </w:rPr>
        <w:t xml:space="preserve">, </w:t>
      </w:r>
      <w:proofErr w:type="spellStart"/>
      <w:r w:rsidRPr="00D77FCF">
        <w:rPr>
          <w:rFonts w:ascii="Andale Mono" w:eastAsia="나눔명조" w:hAnsi="Andale Mono"/>
          <w:sz w:val="14"/>
          <w:szCs w:val="14"/>
        </w:rPr>
        <w:t>new_node</w:t>
      </w:r>
      <w:proofErr w:type="spellEnd"/>
      <w:r w:rsidRPr="00D77FCF">
        <w:rPr>
          <w:rFonts w:ascii="Andale Mono" w:eastAsia="나눔명조" w:hAnsi="Andale Mono"/>
          <w:sz w:val="14"/>
          <w:szCs w:val="14"/>
        </w:rPr>
        <w:t>)</w:t>
      </w:r>
    </w:p>
    <w:p w:rsidR="00D77FCF" w:rsidRPr="00D77FCF" w:rsidRDefault="00D77FCF" w:rsidP="00D77FCF">
      <w:pPr>
        <w:wordWrap/>
        <w:spacing w:line="312" w:lineRule="auto"/>
        <w:rPr>
          <w:rFonts w:ascii="Andale Mono" w:eastAsia="나눔명조" w:hAnsi="Andale Mono"/>
          <w:sz w:val="14"/>
          <w:szCs w:val="14"/>
        </w:rPr>
      </w:pPr>
    </w:p>
    <w:p w:rsidR="00D77FCF" w:rsidRPr="00D77FCF" w:rsidRDefault="00D77FCF" w:rsidP="00D77FCF">
      <w:pPr>
        <w:wordWrap/>
        <w:spacing w:line="312" w:lineRule="auto"/>
        <w:rPr>
          <w:rFonts w:ascii="Andale Mono" w:eastAsia="나눔명조" w:hAnsi="Andale Mono"/>
          <w:sz w:val="14"/>
          <w:szCs w:val="14"/>
        </w:rPr>
      </w:pPr>
      <w:r w:rsidRPr="00D77FCF">
        <w:rPr>
          <w:rFonts w:ascii="Andale Mono" w:eastAsia="나눔명조" w:hAnsi="Andale Mono"/>
          <w:sz w:val="14"/>
          <w:szCs w:val="14"/>
        </w:rPr>
        <w:t xml:space="preserve">    </w:t>
      </w:r>
      <w:r w:rsidRPr="00D77FCF">
        <w:rPr>
          <w:rFonts w:ascii="Andale Mono" w:eastAsia="나눔명조" w:hAnsi="Andale Mono"/>
          <w:b/>
          <w:bCs/>
          <w:sz w:val="14"/>
          <w:szCs w:val="14"/>
        </w:rPr>
        <w:t>return</w:t>
      </w:r>
      <w:r w:rsidRPr="00D77FCF">
        <w:rPr>
          <w:rFonts w:ascii="Andale Mono" w:eastAsia="나눔명조" w:hAnsi="Andale Mono"/>
          <w:sz w:val="14"/>
          <w:szCs w:val="14"/>
        </w:rPr>
        <w:t xml:space="preserve"> None</w:t>
      </w:r>
    </w:p>
    <w:p w:rsidR="00D77FCF" w:rsidRPr="00AE32CC" w:rsidRDefault="00D77FCF" w:rsidP="00AE32CC">
      <w:pPr>
        <w:wordWrap/>
        <w:spacing w:line="312" w:lineRule="auto"/>
        <w:rPr>
          <w:rFonts w:ascii="Andale Mono" w:eastAsia="나눔명조" w:hAnsi="Andale Mono"/>
          <w:sz w:val="14"/>
          <w:szCs w:val="14"/>
        </w:rPr>
      </w:pPr>
    </w:p>
    <w:sectPr w:rsidR="00D77FCF" w:rsidRPr="00AE32CC">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52392" w:rsidRDefault="00752392" w:rsidP="00F0034F">
      <w:r>
        <w:separator/>
      </w:r>
    </w:p>
  </w:endnote>
  <w:endnote w:type="continuationSeparator" w:id="0">
    <w:p w:rsidR="00752392" w:rsidRDefault="00752392" w:rsidP="00F003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swiss"/>
    <w:pitch w:val="variable"/>
    <w:sig w:usb0="B00002AF" w:usb1="69D77CFB" w:usb2="00000030" w:usb3="00000000" w:csb0="0008009F" w:csb1="00000000"/>
  </w:font>
  <w:font w:name="나눔명조">
    <w:panose1 w:val="02020603020101020101"/>
    <w:charset w:val="81"/>
    <w:family w:val="roman"/>
    <w:pitch w:val="variable"/>
    <w:sig w:usb0="800002A7" w:usb1="09D7FCFB" w:usb2="00000010" w:usb3="00000000" w:csb0="0028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Andale Mono">
    <w:panose1 w:val="020B0509000000000004"/>
    <w:charset w:val="00"/>
    <w:family w:val="modern"/>
    <w:pitch w:val="fixed"/>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52392" w:rsidRDefault="00752392" w:rsidP="00F0034F">
      <w:r>
        <w:separator/>
      </w:r>
    </w:p>
  </w:footnote>
  <w:footnote w:type="continuationSeparator" w:id="0">
    <w:p w:rsidR="00752392" w:rsidRDefault="00752392" w:rsidP="00F0034F">
      <w:r>
        <w:continuationSeparator/>
      </w:r>
    </w:p>
  </w:footnote>
  <w:footnote w:id="1">
    <w:p w:rsidR="00127B64" w:rsidRPr="00E0006F" w:rsidRDefault="00127B64">
      <w:pPr>
        <w:pStyle w:val="a9"/>
        <w:rPr>
          <w:rFonts w:ascii="나눔명조" w:eastAsia="나눔명조" w:hAnsi="나눔명조"/>
          <w:sz w:val="18"/>
          <w:szCs w:val="18"/>
        </w:rPr>
      </w:pPr>
      <w:r w:rsidRPr="00127B64">
        <w:rPr>
          <w:rStyle w:val="aa"/>
          <w:rFonts w:ascii="나눔명조" w:eastAsia="나눔명조" w:hAnsi="나눔명조"/>
          <w:sz w:val="18"/>
          <w:szCs w:val="18"/>
        </w:rPr>
        <w:footnoteRef/>
      </w:r>
      <w:r w:rsidRPr="00127B64">
        <w:rPr>
          <w:rFonts w:ascii="나눔명조" w:eastAsia="나눔명조" w:hAnsi="나눔명조"/>
          <w:sz w:val="18"/>
          <w:szCs w:val="18"/>
        </w:rPr>
        <w:t xml:space="preserve"> </w:t>
      </w:r>
      <w:proofErr w:type="spellStart"/>
      <w:r w:rsidRPr="00127B64">
        <w:rPr>
          <w:rFonts w:ascii="나눔명조" w:eastAsia="나눔명조" w:hAnsi="나눔명조"/>
          <w:sz w:val="18"/>
          <w:szCs w:val="18"/>
        </w:rPr>
        <w:t>Dolgov</w:t>
      </w:r>
      <w:proofErr w:type="spellEnd"/>
      <w:r w:rsidRPr="00127B64">
        <w:rPr>
          <w:rFonts w:ascii="나눔명조" w:eastAsia="나눔명조" w:hAnsi="나눔명조"/>
          <w:sz w:val="18"/>
          <w:szCs w:val="18"/>
        </w:rPr>
        <w:t xml:space="preserve">, Dmitri, et al. "Practical search techniques in path planning for autonomous driving." Ann Arbor </w:t>
      </w:r>
      <w:r w:rsidRPr="00E0006F">
        <w:rPr>
          <w:rFonts w:ascii="나눔명조" w:eastAsia="나눔명조" w:hAnsi="나눔명조"/>
          <w:sz w:val="18"/>
          <w:szCs w:val="18"/>
        </w:rPr>
        <w:t>1001.48105 (2008): 18-80.</w:t>
      </w:r>
    </w:p>
  </w:footnote>
  <w:footnote w:id="2">
    <w:p w:rsidR="00E0006F" w:rsidRDefault="00E0006F">
      <w:pPr>
        <w:pStyle w:val="a9"/>
        <w:rPr>
          <w:rFonts w:hint="eastAsia"/>
        </w:rPr>
      </w:pPr>
      <w:r w:rsidRPr="00E0006F">
        <w:rPr>
          <w:rStyle w:val="aa"/>
          <w:rFonts w:ascii="나눔명조" w:eastAsia="나눔명조" w:hAnsi="나눔명조"/>
          <w:sz w:val="18"/>
          <w:szCs w:val="18"/>
        </w:rPr>
        <w:footnoteRef/>
      </w:r>
      <w:r w:rsidRPr="00E0006F">
        <w:rPr>
          <w:rFonts w:ascii="나눔명조" w:eastAsia="나눔명조" w:hAnsi="나눔명조"/>
          <w:sz w:val="18"/>
          <w:szCs w:val="18"/>
        </w:rPr>
        <w:t xml:space="preserve"> </w:t>
      </w:r>
      <w:r w:rsidRPr="00E0006F">
        <w:rPr>
          <w:rFonts w:ascii="나눔명조" w:eastAsia="나눔명조" w:hAnsi="나눔명조"/>
          <w:sz w:val="18"/>
          <w:szCs w:val="18"/>
        </w:rPr>
        <w:t>Sharon, Guni, et al. "Conflict-based search for optimal multi-agent pathfinding." </w:t>
      </w:r>
      <w:r w:rsidRPr="00E0006F">
        <w:rPr>
          <w:rFonts w:ascii="나눔명조" w:eastAsia="나눔명조" w:hAnsi="나눔명조"/>
          <w:i/>
          <w:iCs/>
          <w:sz w:val="18"/>
          <w:szCs w:val="18"/>
        </w:rPr>
        <w:t>Artificial intelligence</w:t>
      </w:r>
      <w:r w:rsidRPr="00E0006F">
        <w:rPr>
          <w:rFonts w:ascii="나눔명조" w:eastAsia="나눔명조" w:hAnsi="나눔명조"/>
          <w:sz w:val="18"/>
          <w:szCs w:val="18"/>
        </w:rPr>
        <w:t> 219 (2015): 40-66.</w:t>
      </w:r>
    </w:p>
  </w:footnote>
  <w:footnote w:id="3">
    <w:p w:rsidR="00D60286" w:rsidRPr="00D60286" w:rsidRDefault="00D60286">
      <w:pPr>
        <w:pStyle w:val="a9"/>
        <w:rPr>
          <w:rFonts w:ascii="나눔명조" w:eastAsia="나눔명조" w:hAnsi="나눔명조"/>
          <w:sz w:val="18"/>
          <w:szCs w:val="18"/>
        </w:rPr>
      </w:pPr>
      <w:r w:rsidRPr="00D60286">
        <w:rPr>
          <w:rStyle w:val="aa"/>
          <w:rFonts w:ascii="나눔명조" w:eastAsia="나눔명조" w:hAnsi="나눔명조"/>
          <w:sz w:val="18"/>
          <w:szCs w:val="18"/>
        </w:rPr>
        <w:footnoteRef/>
      </w:r>
      <w:r w:rsidRPr="00D60286">
        <w:rPr>
          <w:rFonts w:ascii="나눔명조" w:eastAsia="나눔명조" w:hAnsi="나눔명조"/>
          <w:sz w:val="18"/>
          <w:szCs w:val="18"/>
        </w:rPr>
        <w:t xml:space="preserve"> </w:t>
      </w:r>
      <w:r w:rsidRPr="00D60286">
        <w:rPr>
          <w:rFonts w:ascii="나눔명조" w:eastAsia="나눔명조" w:hAnsi="나눔명조" w:cs="Arial"/>
          <w:color w:val="222222"/>
          <w:sz w:val="18"/>
          <w:szCs w:val="18"/>
          <w:shd w:val="clear" w:color="auto" w:fill="FFFFFF"/>
        </w:rPr>
        <w:t xml:space="preserve">Wang, Wenjie, and </w:t>
      </w:r>
      <w:proofErr w:type="spellStart"/>
      <w:r w:rsidRPr="00D60286">
        <w:rPr>
          <w:rFonts w:ascii="나눔명조" w:eastAsia="나눔명조" w:hAnsi="나눔명조" w:cs="Arial"/>
          <w:color w:val="222222"/>
          <w:sz w:val="18"/>
          <w:szCs w:val="18"/>
          <w:shd w:val="clear" w:color="auto" w:fill="FFFFFF"/>
        </w:rPr>
        <w:t>Wooi</w:t>
      </w:r>
      <w:proofErr w:type="spellEnd"/>
      <w:r w:rsidRPr="00D60286">
        <w:rPr>
          <w:rFonts w:ascii="나눔명조" w:eastAsia="나눔명조" w:hAnsi="나눔명조" w:cs="Arial"/>
          <w:color w:val="222222"/>
          <w:sz w:val="18"/>
          <w:szCs w:val="18"/>
          <w:shd w:val="clear" w:color="auto" w:fill="FFFFFF"/>
        </w:rPr>
        <w:t xml:space="preserve">-Boon Goh. "Multi-robot path planning with the </w:t>
      </w:r>
      <w:proofErr w:type="spellStart"/>
      <w:r w:rsidRPr="00D60286">
        <w:rPr>
          <w:rFonts w:ascii="나눔명조" w:eastAsia="나눔명조" w:hAnsi="나눔명조" w:cs="Arial"/>
          <w:color w:val="222222"/>
          <w:sz w:val="18"/>
          <w:szCs w:val="18"/>
          <w:shd w:val="clear" w:color="auto" w:fill="FFFFFF"/>
        </w:rPr>
        <w:t>spatio</w:t>
      </w:r>
      <w:proofErr w:type="spellEnd"/>
      <w:r w:rsidRPr="00D60286">
        <w:rPr>
          <w:rFonts w:ascii="나눔명조" w:eastAsia="나눔명조" w:hAnsi="나눔명조" w:cs="Arial"/>
          <w:color w:val="222222"/>
          <w:sz w:val="18"/>
          <w:szCs w:val="18"/>
          <w:shd w:val="clear" w:color="auto" w:fill="FFFFFF"/>
        </w:rPr>
        <w:t>-temporal A* algorithm and its variants." </w:t>
      </w:r>
      <w:r w:rsidRPr="00D60286">
        <w:rPr>
          <w:rFonts w:ascii="나눔명조" w:eastAsia="나눔명조" w:hAnsi="나눔명조" w:cs="Arial"/>
          <w:i/>
          <w:iCs/>
          <w:color w:val="222222"/>
          <w:sz w:val="18"/>
          <w:szCs w:val="18"/>
          <w:shd w:val="clear" w:color="auto" w:fill="FFFFFF"/>
        </w:rPr>
        <w:t>Advanced Agent Technology: AAMAS 2011 Workshops, AMPLE, AOSE, ARMS, DOCM 3 AS, ITMAS, Taipei, Taiwan, May 2-6, 2011. Revised Selected Papers 10</w:t>
      </w:r>
      <w:r w:rsidRPr="00D60286">
        <w:rPr>
          <w:rFonts w:ascii="나눔명조" w:eastAsia="나눔명조" w:hAnsi="나눔명조" w:cs="Arial"/>
          <w:color w:val="222222"/>
          <w:sz w:val="18"/>
          <w:szCs w:val="18"/>
          <w:shd w:val="clear" w:color="auto" w:fill="FFFFFF"/>
        </w:rPr>
        <w:t>. Springer Berlin Heidelberg, 2012.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D39A2"/>
    <w:multiLevelType w:val="multilevel"/>
    <w:tmpl w:val="70142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533681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ungseok Oh">
    <w15:presenceInfo w15:providerId="AD" w15:userId="S::seungseok.oh@sequorrobotics.com::7667b1a2-9058-4999-844b-74c001eb31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486"/>
    <w:rsid w:val="00071879"/>
    <w:rsid w:val="0007533F"/>
    <w:rsid w:val="000A1486"/>
    <w:rsid w:val="000C02C0"/>
    <w:rsid w:val="000E2CCC"/>
    <w:rsid w:val="00127B64"/>
    <w:rsid w:val="00152BBF"/>
    <w:rsid w:val="0018324F"/>
    <w:rsid w:val="001842D1"/>
    <w:rsid w:val="001872A1"/>
    <w:rsid w:val="001A5526"/>
    <w:rsid w:val="001A6429"/>
    <w:rsid w:val="001C4138"/>
    <w:rsid w:val="001D64FA"/>
    <w:rsid w:val="001E67FC"/>
    <w:rsid w:val="001F1AAA"/>
    <w:rsid w:val="001F5E4D"/>
    <w:rsid w:val="002249D8"/>
    <w:rsid w:val="00237F6E"/>
    <w:rsid w:val="002464B7"/>
    <w:rsid w:val="002816E4"/>
    <w:rsid w:val="00283C3E"/>
    <w:rsid w:val="00292C43"/>
    <w:rsid w:val="00294792"/>
    <w:rsid w:val="002B6733"/>
    <w:rsid w:val="002C5F67"/>
    <w:rsid w:val="002D78BC"/>
    <w:rsid w:val="002E4A92"/>
    <w:rsid w:val="002F4E2E"/>
    <w:rsid w:val="00342C8F"/>
    <w:rsid w:val="003633C7"/>
    <w:rsid w:val="00376F8C"/>
    <w:rsid w:val="00386F4E"/>
    <w:rsid w:val="0039324A"/>
    <w:rsid w:val="003A4376"/>
    <w:rsid w:val="003A528B"/>
    <w:rsid w:val="003A7166"/>
    <w:rsid w:val="003B7957"/>
    <w:rsid w:val="00426810"/>
    <w:rsid w:val="00427BC8"/>
    <w:rsid w:val="00432CB1"/>
    <w:rsid w:val="00434218"/>
    <w:rsid w:val="00442DF9"/>
    <w:rsid w:val="00492799"/>
    <w:rsid w:val="00493692"/>
    <w:rsid w:val="0049438F"/>
    <w:rsid w:val="004F6C39"/>
    <w:rsid w:val="00506C27"/>
    <w:rsid w:val="00507829"/>
    <w:rsid w:val="005716C1"/>
    <w:rsid w:val="005B1530"/>
    <w:rsid w:val="005B7A80"/>
    <w:rsid w:val="005D1C0E"/>
    <w:rsid w:val="005E5E2E"/>
    <w:rsid w:val="00617565"/>
    <w:rsid w:val="006472D2"/>
    <w:rsid w:val="00672332"/>
    <w:rsid w:val="0068732F"/>
    <w:rsid w:val="0069474A"/>
    <w:rsid w:val="006A3008"/>
    <w:rsid w:val="006A681E"/>
    <w:rsid w:val="006B5559"/>
    <w:rsid w:val="006D5E67"/>
    <w:rsid w:val="007055BC"/>
    <w:rsid w:val="00752392"/>
    <w:rsid w:val="007527D6"/>
    <w:rsid w:val="00771066"/>
    <w:rsid w:val="00782687"/>
    <w:rsid w:val="0080180F"/>
    <w:rsid w:val="0082357E"/>
    <w:rsid w:val="0087184E"/>
    <w:rsid w:val="008A40F6"/>
    <w:rsid w:val="00913A2F"/>
    <w:rsid w:val="00975908"/>
    <w:rsid w:val="00990E89"/>
    <w:rsid w:val="009949E6"/>
    <w:rsid w:val="009A0F22"/>
    <w:rsid w:val="009A464B"/>
    <w:rsid w:val="009A6060"/>
    <w:rsid w:val="009A6A19"/>
    <w:rsid w:val="009B23B9"/>
    <w:rsid w:val="009D2461"/>
    <w:rsid w:val="00A153B7"/>
    <w:rsid w:val="00A202D4"/>
    <w:rsid w:val="00A21E71"/>
    <w:rsid w:val="00A24D02"/>
    <w:rsid w:val="00A306A7"/>
    <w:rsid w:val="00A36DB9"/>
    <w:rsid w:val="00AB2FAE"/>
    <w:rsid w:val="00AB573D"/>
    <w:rsid w:val="00AC44FE"/>
    <w:rsid w:val="00AC6C45"/>
    <w:rsid w:val="00AD05D3"/>
    <w:rsid w:val="00AE32CC"/>
    <w:rsid w:val="00B37A24"/>
    <w:rsid w:val="00B51E81"/>
    <w:rsid w:val="00B60129"/>
    <w:rsid w:val="00B74C79"/>
    <w:rsid w:val="00B97EF6"/>
    <w:rsid w:val="00BA1932"/>
    <w:rsid w:val="00BC6EE9"/>
    <w:rsid w:val="00C15B82"/>
    <w:rsid w:val="00C16EF0"/>
    <w:rsid w:val="00C51872"/>
    <w:rsid w:val="00C54CDA"/>
    <w:rsid w:val="00C75B6F"/>
    <w:rsid w:val="00C864E7"/>
    <w:rsid w:val="00CA231C"/>
    <w:rsid w:val="00D5371C"/>
    <w:rsid w:val="00D60286"/>
    <w:rsid w:val="00D61AF8"/>
    <w:rsid w:val="00D77FCF"/>
    <w:rsid w:val="00DB036D"/>
    <w:rsid w:val="00E0006F"/>
    <w:rsid w:val="00E4453F"/>
    <w:rsid w:val="00EC31B1"/>
    <w:rsid w:val="00ED3215"/>
    <w:rsid w:val="00ED7230"/>
    <w:rsid w:val="00F0034F"/>
    <w:rsid w:val="00F03193"/>
    <w:rsid w:val="00F04AD0"/>
    <w:rsid w:val="00FB0479"/>
    <w:rsid w:val="00FC607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045A9"/>
  <w15:chartTrackingRefBased/>
  <w15:docId w15:val="{E0148582-8A6B-1944-9D17-1B04C9526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ko-KR"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C6C45"/>
    <w:rPr>
      <w:color w:val="666666"/>
    </w:rPr>
  </w:style>
  <w:style w:type="paragraph" w:styleId="a4">
    <w:name w:val="Normal (Web)"/>
    <w:basedOn w:val="a"/>
    <w:uiPriority w:val="99"/>
    <w:unhideWhenUsed/>
    <w:rsid w:val="002E4A92"/>
    <w:pPr>
      <w:widowControl/>
      <w:wordWrap/>
      <w:autoSpaceDE/>
      <w:autoSpaceDN/>
      <w:spacing w:before="100" w:beforeAutospacing="1" w:after="100" w:afterAutospacing="1"/>
      <w:jc w:val="left"/>
    </w:pPr>
    <w:rPr>
      <w:rFonts w:ascii="굴림" w:eastAsia="굴림" w:hAnsi="굴림" w:cs="굴림"/>
      <w:kern w:val="0"/>
      <w:sz w:val="24"/>
      <w14:ligatures w14:val="none"/>
    </w:rPr>
  </w:style>
  <w:style w:type="table" w:styleId="a5">
    <w:name w:val="Table Grid"/>
    <w:basedOn w:val="a1"/>
    <w:uiPriority w:val="39"/>
    <w:rsid w:val="002C5F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caption"/>
    <w:basedOn w:val="a"/>
    <w:next w:val="a"/>
    <w:uiPriority w:val="35"/>
    <w:unhideWhenUsed/>
    <w:qFormat/>
    <w:rsid w:val="0080180F"/>
    <w:rPr>
      <w:b/>
      <w:bCs/>
      <w:sz w:val="20"/>
      <w:szCs w:val="20"/>
    </w:rPr>
  </w:style>
  <w:style w:type="paragraph" w:styleId="a7">
    <w:name w:val="header"/>
    <w:basedOn w:val="a"/>
    <w:link w:val="Char"/>
    <w:uiPriority w:val="99"/>
    <w:unhideWhenUsed/>
    <w:rsid w:val="00F0034F"/>
    <w:pPr>
      <w:tabs>
        <w:tab w:val="center" w:pos="4513"/>
        <w:tab w:val="right" w:pos="9026"/>
      </w:tabs>
      <w:snapToGrid w:val="0"/>
    </w:pPr>
  </w:style>
  <w:style w:type="character" w:customStyle="1" w:styleId="Char">
    <w:name w:val="머리글 Char"/>
    <w:basedOn w:val="a0"/>
    <w:link w:val="a7"/>
    <w:uiPriority w:val="99"/>
    <w:rsid w:val="00F0034F"/>
  </w:style>
  <w:style w:type="paragraph" w:styleId="a8">
    <w:name w:val="footer"/>
    <w:basedOn w:val="a"/>
    <w:link w:val="Char0"/>
    <w:uiPriority w:val="99"/>
    <w:unhideWhenUsed/>
    <w:rsid w:val="00F0034F"/>
    <w:pPr>
      <w:tabs>
        <w:tab w:val="center" w:pos="4513"/>
        <w:tab w:val="right" w:pos="9026"/>
      </w:tabs>
      <w:snapToGrid w:val="0"/>
    </w:pPr>
  </w:style>
  <w:style w:type="character" w:customStyle="1" w:styleId="Char0">
    <w:name w:val="바닥글 Char"/>
    <w:basedOn w:val="a0"/>
    <w:link w:val="a8"/>
    <w:uiPriority w:val="99"/>
    <w:rsid w:val="00F0034F"/>
  </w:style>
  <w:style w:type="paragraph" w:styleId="a9">
    <w:name w:val="footnote text"/>
    <w:basedOn w:val="a"/>
    <w:link w:val="Char1"/>
    <w:uiPriority w:val="99"/>
    <w:semiHidden/>
    <w:unhideWhenUsed/>
    <w:rsid w:val="00127B64"/>
    <w:pPr>
      <w:snapToGrid w:val="0"/>
      <w:jc w:val="left"/>
    </w:pPr>
  </w:style>
  <w:style w:type="character" w:customStyle="1" w:styleId="Char1">
    <w:name w:val="각주 텍스트 Char"/>
    <w:basedOn w:val="a0"/>
    <w:link w:val="a9"/>
    <w:uiPriority w:val="99"/>
    <w:semiHidden/>
    <w:rsid w:val="00127B64"/>
  </w:style>
  <w:style w:type="character" w:styleId="aa">
    <w:name w:val="footnote reference"/>
    <w:basedOn w:val="a0"/>
    <w:uiPriority w:val="99"/>
    <w:semiHidden/>
    <w:unhideWhenUsed/>
    <w:rsid w:val="00127B64"/>
    <w:rPr>
      <w:vertAlign w:val="superscript"/>
    </w:rPr>
  </w:style>
  <w:style w:type="paragraph" w:styleId="ab">
    <w:name w:val="Revision"/>
    <w:hidden/>
    <w:uiPriority w:val="99"/>
    <w:semiHidden/>
    <w:rsid w:val="00F04AD0"/>
    <w:pPr>
      <w:jc w:val="left"/>
    </w:pPr>
  </w:style>
  <w:style w:type="character" w:styleId="ac">
    <w:name w:val="Hyperlink"/>
    <w:basedOn w:val="a0"/>
    <w:uiPriority w:val="99"/>
    <w:unhideWhenUsed/>
    <w:rsid w:val="00AE32CC"/>
    <w:rPr>
      <w:color w:val="0563C1" w:themeColor="hyperlink"/>
      <w:u w:val="single"/>
    </w:rPr>
  </w:style>
  <w:style w:type="character" w:styleId="ad">
    <w:name w:val="Unresolved Mention"/>
    <w:basedOn w:val="a0"/>
    <w:uiPriority w:val="99"/>
    <w:semiHidden/>
    <w:unhideWhenUsed/>
    <w:rsid w:val="00AE32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40488">
      <w:bodyDiv w:val="1"/>
      <w:marLeft w:val="0"/>
      <w:marRight w:val="0"/>
      <w:marTop w:val="0"/>
      <w:marBottom w:val="0"/>
      <w:divBdr>
        <w:top w:val="none" w:sz="0" w:space="0" w:color="auto"/>
        <w:left w:val="none" w:sz="0" w:space="0" w:color="auto"/>
        <w:bottom w:val="none" w:sz="0" w:space="0" w:color="auto"/>
        <w:right w:val="none" w:sz="0" w:space="0" w:color="auto"/>
      </w:divBdr>
      <w:divsChild>
        <w:div w:id="201868349">
          <w:marLeft w:val="0"/>
          <w:marRight w:val="0"/>
          <w:marTop w:val="0"/>
          <w:marBottom w:val="0"/>
          <w:divBdr>
            <w:top w:val="none" w:sz="0" w:space="0" w:color="auto"/>
            <w:left w:val="none" w:sz="0" w:space="0" w:color="auto"/>
            <w:bottom w:val="none" w:sz="0" w:space="0" w:color="auto"/>
            <w:right w:val="none" w:sz="0" w:space="0" w:color="auto"/>
          </w:divBdr>
          <w:divsChild>
            <w:div w:id="1128938877">
              <w:marLeft w:val="0"/>
              <w:marRight w:val="0"/>
              <w:marTop w:val="0"/>
              <w:marBottom w:val="0"/>
              <w:divBdr>
                <w:top w:val="none" w:sz="0" w:space="0" w:color="auto"/>
                <w:left w:val="none" w:sz="0" w:space="0" w:color="auto"/>
                <w:bottom w:val="none" w:sz="0" w:space="0" w:color="auto"/>
                <w:right w:val="none" w:sz="0" w:space="0" w:color="auto"/>
              </w:divBdr>
            </w:div>
            <w:div w:id="2030332960">
              <w:marLeft w:val="0"/>
              <w:marRight w:val="0"/>
              <w:marTop w:val="0"/>
              <w:marBottom w:val="0"/>
              <w:divBdr>
                <w:top w:val="none" w:sz="0" w:space="0" w:color="auto"/>
                <w:left w:val="none" w:sz="0" w:space="0" w:color="auto"/>
                <w:bottom w:val="none" w:sz="0" w:space="0" w:color="auto"/>
                <w:right w:val="none" w:sz="0" w:space="0" w:color="auto"/>
              </w:divBdr>
            </w:div>
            <w:div w:id="586770188">
              <w:marLeft w:val="0"/>
              <w:marRight w:val="0"/>
              <w:marTop w:val="0"/>
              <w:marBottom w:val="0"/>
              <w:divBdr>
                <w:top w:val="none" w:sz="0" w:space="0" w:color="auto"/>
                <w:left w:val="none" w:sz="0" w:space="0" w:color="auto"/>
                <w:bottom w:val="none" w:sz="0" w:space="0" w:color="auto"/>
                <w:right w:val="none" w:sz="0" w:space="0" w:color="auto"/>
              </w:divBdr>
            </w:div>
            <w:div w:id="1497460046">
              <w:marLeft w:val="0"/>
              <w:marRight w:val="0"/>
              <w:marTop w:val="0"/>
              <w:marBottom w:val="0"/>
              <w:divBdr>
                <w:top w:val="none" w:sz="0" w:space="0" w:color="auto"/>
                <w:left w:val="none" w:sz="0" w:space="0" w:color="auto"/>
                <w:bottom w:val="none" w:sz="0" w:space="0" w:color="auto"/>
                <w:right w:val="none" w:sz="0" w:space="0" w:color="auto"/>
              </w:divBdr>
            </w:div>
            <w:div w:id="1800562123">
              <w:marLeft w:val="0"/>
              <w:marRight w:val="0"/>
              <w:marTop w:val="0"/>
              <w:marBottom w:val="0"/>
              <w:divBdr>
                <w:top w:val="none" w:sz="0" w:space="0" w:color="auto"/>
                <w:left w:val="none" w:sz="0" w:space="0" w:color="auto"/>
                <w:bottom w:val="none" w:sz="0" w:space="0" w:color="auto"/>
                <w:right w:val="none" w:sz="0" w:space="0" w:color="auto"/>
              </w:divBdr>
            </w:div>
            <w:div w:id="1301963447">
              <w:marLeft w:val="0"/>
              <w:marRight w:val="0"/>
              <w:marTop w:val="0"/>
              <w:marBottom w:val="0"/>
              <w:divBdr>
                <w:top w:val="none" w:sz="0" w:space="0" w:color="auto"/>
                <w:left w:val="none" w:sz="0" w:space="0" w:color="auto"/>
                <w:bottom w:val="none" w:sz="0" w:space="0" w:color="auto"/>
                <w:right w:val="none" w:sz="0" w:space="0" w:color="auto"/>
              </w:divBdr>
            </w:div>
            <w:div w:id="701051013">
              <w:marLeft w:val="0"/>
              <w:marRight w:val="0"/>
              <w:marTop w:val="0"/>
              <w:marBottom w:val="0"/>
              <w:divBdr>
                <w:top w:val="none" w:sz="0" w:space="0" w:color="auto"/>
                <w:left w:val="none" w:sz="0" w:space="0" w:color="auto"/>
                <w:bottom w:val="none" w:sz="0" w:space="0" w:color="auto"/>
                <w:right w:val="none" w:sz="0" w:space="0" w:color="auto"/>
              </w:divBdr>
            </w:div>
            <w:div w:id="8160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129">
      <w:bodyDiv w:val="1"/>
      <w:marLeft w:val="0"/>
      <w:marRight w:val="0"/>
      <w:marTop w:val="0"/>
      <w:marBottom w:val="0"/>
      <w:divBdr>
        <w:top w:val="none" w:sz="0" w:space="0" w:color="auto"/>
        <w:left w:val="none" w:sz="0" w:space="0" w:color="auto"/>
        <w:bottom w:val="none" w:sz="0" w:space="0" w:color="auto"/>
        <w:right w:val="none" w:sz="0" w:space="0" w:color="auto"/>
      </w:divBdr>
    </w:div>
    <w:div w:id="271979743">
      <w:bodyDiv w:val="1"/>
      <w:marLeft w:val="0"/>
      <w:marRight w:val="0"/>
      <w:marTop w:val="0"/>
      <w:marBottom w:val="0"/>
      <w:divBdr>
        <w:top w:val="none" w:sz="0" w:space="0" w:color="auto"/>
        <w:left w:val="none" w:sz="0" w:space="0" w:color="auto"/>
        <w:bottom w:val="none" w:sz="0" w:space="0" w:color="auto"/>
        <w:right w:val="none" w:sz="0" w:space="0" w:color="auto"/>
      </w:divBdr>
      <w:divsChild>
        <w:div w:id="1212305788">
          <w:marLeft w:val="0"/>
          <w:marRight w:val="0"/>
          <w:marTop w:val="0"/>
          <w:marBottom w:val="0"/>
          <w:divBdr>
            <w:top w:val="none" w:sz="0" w:space="0" w:color="auto"/>
            <w:left w:val="none" w:sz="0" w:space="0" w:color="auto"/>
            <w:bottom w:val="none" w:sz="0" w:space="0" w:color="auto"/>
            <w:right w:val="none" w:sz="0" w:space="0" w:color="auto"/>
          </w:divBdr>
          <w:divsChild>
            <w:div w:id="1580019516">
              <w:marLeft w:val="0"/>
              <w:marRight w:val="0"/>
              <w:marTop w:val="0"/>
              <w:marBottom w:val="0"/>
              <w:divBdr>
                <w:top w:val="none" w:sz="0" w:space="0" w:color="auto"/>
                <w:left w:val="none" w:sz="0" w:space="0" w:color="auto"/>
                <w:bottom w:val="none" w:sz="0" w:space="0" w:color="auto"/>
                <w:right w:val="none" w:sz="0" w:space="0" w:color="auto"/>
              </w:divBdr>
            </w:div>
            <w:div w:id="573200553">
              <w:marLeft w:val="0"/>
              <w:marRight w:val="0"/>
              <w:marTop w:val="0"/>
              <w:marBottom w:val="0"/>
              <w:divBdr>
                <w:top w:val="none" w:sz="0" w:space="0" w:color="auto"/>
                <w:left w:val="none" w:sz="0" w:space="0" w:color="auto"/>
                <w:bottom w:val="none" w:sz="0" w:space="0" w:color="auto"/>
                <w:right w:val="none" w:sz="0" w:space="0" w:color="auto"/>
              </w:divBdr>
            </w:div>
            <w:div w:id="2046639419">
              <w:marLeft w:val="0"/>
              <w:marRight w:val="0"/>
              <w:marTop w:val="0"/>
              <w:marBottom w:val="0"/>
              <w:divBdr>
                <w:top w:val="none" w:sz="0" w:space="0" w:color="auto"/>
                <w:left w:val="none" w:sz="0" w:space="0" w:color="auto"/>
                <w:bottom w:val="none" w:sz="0" w:space="0" w:color="auto"/>
                <w:right w:val="none" w:sz="0" w:space="0" w:color="auto"/>
              </w:divBdr>
            </w:div>
            <w:div w:id="738945100">
              <w:marLeft w:val="0"/>
              <w:marRight w:val="0"/>
              <w:marTop w:val="0"/>
              <w:marBottom w:val="0"/>
              <w:divBdr>
                <w:top w:val="none" w:sz="0" w:space="0" w:color="auto"/>
                <w:left w:val="none" w:sz="0" w:space="0" w:color="auto"/>
                <w:bottom w:val="none" w:sz="0" w:space="0" w:color="auto"/>
                <w:right w:val="none" w:sz="0" w:space="0" w:color="auto"/>
              </w:divBdr>
            </w:div>
            <w:div w:id="1135830947">
              <w:marLeft w:val="0"/>
              <w:marRight w:val="0"/>
              <w:marTop w:val="0"/>
              <w:marBottom w:val="0"/>
              <w:divBdr>
                <w:top w:val="none" w:sz="0" w:space="0" w:color="auto"/>
                <w:left w:val="none" w:sz="0" w:space="0" w:color="auto"/>
                <w:bottom w:val="none" w:sz="0" w:space="0" w:color="auto"/>
                <w:right w:val="none" w:sz="0" w:space="0" w:color="auto"/>
              </w:divBdr>
            </w:div>
            <w:div w:id="1845315572">
              <w:marLeft w:val="0"/>
              <w:marRight w:val="0"/>
              <w:marTop w:val="0"/>
              <w:marBottom w:val="0"/>
              <w:divBdr>
                <w:top w:val="none" w:sz="0" w:space="0" w:color="auto"/>
                <w:left w:val="none" w:sz="0" w:space="0" w:color="auto"/>
                <w:bottom w:val="none" w:sz="0" w:space="0" w:color="auto"/>
                <w:right w:val="none" w:sz="0" w:space="0" w:color="auto"/>
              </w:divBdr>
            </w:div>
            <w:div w:id="1858230539">
              <w:marLeft w:val="0"/>
              <w:marRight w:val="0"/>
              <w:marTop w:val="0"/>
              <w:marBottom w:val="0"/>
              <w:divBdr>
                <w:top w:val="none" w:sz="0" w:space="0" w:color="auto"/>
                <w:left w:val="none" w:sz="0" w:space="0" w:color="auto"/>
                <w:bottom w:val="none" w:sz="0" w:space="0" w:color="auto"/>
                <w:right w:val="none" w:sz="0" w:space="0" w:color="auto"/>
              </w:divBdr>
            </w:div>
            <w:div w:id="17789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63683">
      <w:bodyDiv w:val="1"/>
      <w:marLeft w:val="0"/>
      <w:marRight w:val="0"/>
      <w:marTop w:val="0"/>
      <w:marBottom w:val="0"/>
      <w:divBdr>
        <w:top w:val="none" w:sz="0" w:space="0" w:color="auto"/>
        <w:left w:val="none" w:sz="0" w:space="0" w:color="auto"/>
        <w:bottom w:val="none" w:sz="0" w:space="0" w:color="auto"/>
        <w:right w:val="none" w:sz="0" w:space="0" w:color="auto"/>
      </w:divBdr>
    </w:div>
    <w:div w:id="387264853">
      <w:bodyDiv w:val="1"/>
      <w:marLeft w:val="0"/>
      <w:marRight w:val="0"/>
      <w:marTop w:val="0"/>
      <w:marBottom w:val="0"/>
      <w:divBdr>
        <w:top w:val="none" w:sz="0" w:space="0" w:color="auto"/>
        <w:left w:val="none" w:sz="0" w:space="0" w:color="auto"/>
        <w:bottom w:val="none" w:sz="0" w:space="0" w:color="auto"/>
        <w:right w:val="none" w:sz="0" w:space="0" w:color="auto"/>
      </w:divBdr>
      <w:divsChild>
        <w:div w:id="1565681472">
          <w:marLeft w:val="0"/>
          <w:marRight w:val="0"/>
          <w:marTop w:val="0"/>
          <w:marBottom w:val="0"/>
          <w:divBdr>
            <w:top w:val="none" w:sz="0" w:space="0" w:color="auto"/>
            <w:left w:val="none" w:sz="0" w:space="0" w:color="auto"/>
            <w:bottom w:val="none" w:sz="0" w:space="0" w:color="auto"/>
            <w:right w:val="none" w:sz="0" w:space="0" w:color="auto"/>
          </w:divBdr>
          <w:divsChild>
            <w:div w:id="292178765">
              <w:marLeft w:val="0"/>
              <w:marRight w:val="0"/>
              <w:marTop w:val="0"/>
              <w:marBottom w:val="0"/>
              <w:divBdr>
                <w:top w:val="none" w:sz="0" w:space="0" w:color="auto"/>
                <w:left w:val="none" w:sz="0" w:space="0" w:color="auto"/>
                <w:bottom w:val="none" w:sz="0" w:space="0" w:color="auto"/>
                <w:right w:val="none" w:sz="0" w:space="0" w:color="auto"/>
              </w:divBdr>
              <w:divsChild>
                <w:div w:id="3415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648054">
      <w:bodyDiv w:val="1"/>
      <w:marLeft w:val="0"/>
      <w:marRight w:val="0"/>
      <w:marTop w:val="0"/>
      <w:marBottom w:val="0"/>
      <w:divBdr>
        <w:top w:val="none" w:sz="0" w:space="0" w:color="auto"/>
        <w:left w:val="none" w:sz="0" w:space="0" w:color="auto"/>
        <w:bottom w:val="none" w:sz="0" w:space="0" w:color="auto"/>
        <w:right w:val="none" w:sz="0" w:space="0" w:color="auto"/>
      </w:divBdr>
      <w:divsChild>
        <w:div w:id="57945199">
          <w:marLeft w:val="0"/>
          <w:marRight w:val="0"/>
          <w:marTop w:val="0"/>
          <w:marBottom w:val="0"/>
          <w:divBdr>
            <w:top w:val="none" w:sz="0" w:space="0" w:color="auto"/>
            <w:left w:val="none" w:sz="0" w:space="0" w:color="auto"/>
            <w:bottom w:val="none" w:sz="0" w:space="0" w:color="auto"/>
            <w:right w:val="none" w:sz="0" w:space="0" w:color="auto"/>
          </w:divBdr>
          <w:divsChild>
            <w:div w:id="1044669597">
              <w:marLeft w:val="0"/>
              <w:marRight w:val="0"/>
              <w:marTop w:val="0"/>
              <w:marBottom w:val="0"/>
              <w:divBdr>
                <w:top w:val="none" w:sz="0" w:space="0" w:color="auto"/>
                <w:left w:val="none" w:sz="0" w:space="0" w:color="auto"/>
                <w:bottom w:val="none" w:sz="0" w:space="0" w:color="auto"/>
                <w:right w:val="none" w:sz="0" w:space="0" w:color="auto"/>
              </w:divBdr>
            </w:div>
            <w:div w:id="55082418">
              <w:marLeft w:val="0"/>
              <w:marRight w:val="0"/>
              <w:marTop w:val="0"/>
              <w:marBottom w:val="0"/>
              <w:divBdr>
                <w:top w:val="none" w:sz="0" w:space="0" w:color="auto"/>
                <w:left w:val="none" w:sz="0" w:space="0" w:color="auto"/>
                <w:bottom w:val="none" w:sz="0" w:space="0" w:color="auto"/>
                <w:right w:val="none" w:sz="0" w:space="0" w:color="auto"/>
              </w:divBdr>
            </w:div>
            <w:div w:id="1064184031">
              <w:marLeft w:val="0"/>
              <w:marRight w:val="0"/>
              <w:marTop w:val="0"/>
              <w:marBottom w:val="0"/>
              <w:divBdr>
                <w:top w:val="none" w:sz="0" w:space="0" w:color="auto"/>
                <w:left w:val="none" w:sz="0" w:space="0" w:color="auto"/>
                <w:bottom w:val="none" w:sz="0" w:space="0" w:color="auto"/>
                <w:right w:val="none" w:sz="0" w:space="0" w:color="auto"/>
              </w:divBdr>
            </w:div>
            <w:div w:id="88040797">
              <w:marLeft w:val="0"/>
              <w:marRight w:val="0"/>
              <w:marTop w:val="0"/>
              <w:marBottom w:val="0"/>
              <w:divBdr>
                <w:top w:val="none" w:sz="0" w:space="0" w:color="auto"/>
                <w:left w:val="none" w:sz="0" w:space="0" w:color="auto"/>
                <w:bottom w:val="none" w:sz="0" w:space="0" w:color="auto"/>
                <w:right w:val="none" w:sz="0" w:space="0" w:color="auto"/>
              </w:divBdr>
            </w:div>
            <w:div w:id="1441534482">
              <w:marLeft w:val="0"/>
              <w:marRight w:val="0"/>
              <w:marTop w:val="0"/>
              <w:marBottom w:val="0"/>
              <w:divBdr>
                <w:top w:val="none" w:sz="0" w:space="0" w:color="auto"/>
                <w:left w:val="none" w:sz="0" w:space="0" w:color="auto"/>
                <w:bottom w:val="none" w:sz="0" w:space="0" w:color="auto"/>
                <w:right w:val="none" w:sz="0" w:space="0" w:color="auto"/>
              </w:divBdr>
            </w:div>
            <w:div w:id="1153376767">
              <w:marLeft w:val="0"/>
              <w:marRight w:val="0"/>
              <w:marTop w:val="0"/>
              <w:marBottom w:val="0"/>
              <w:divBdr>
                <w:top w:val="none" w:sz="0" w:space="0" w:color="auto"/>
                <w:left w:val="none" w:sz="0" w:space="0" w:color="auto"/>
                <w:bottom w:val="none" w:sz="0" w:space="0" w:color="auto"/>
                <w:right w:val="none" w:sz="0" w:space="0" w:color="auto"/>
              </w:divBdr>
            </w:div>
            <w:div w:id="1236237603">
              <w:marLeft w:val="0"/>
              <w:marRight w:val="0"/>
              <w:marTop w:val="0"/>
              <w:marBottom w:val="0"/>
              <w:divBdr>
                <w:top w:val="none" w:sz="0" w:space="0" w:color="auto"/>
                <w:left w:val="none" w:sz="0" w:space="0" w:color="auto"/>
                <w:bottom w:val="none" w:sz="0" w:space="0" w:color="auto"/>
                <w:right w:val="none" w:sz="0" w:space="0" w:color="auto"/>
              </w:divBdr>
            </w:div>
            <w:div w:id="121033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01109">
      <w:bodyDiv w:val="1"/>
      <w:marLeft w:val="0"/>
      <w:marRight w:val="0"/>
      <w:marTop w:val="0"/>
      <w:marBottom w:val="0"/>
      <w:divBdr>
        <w:top w:val="none" w:sz="0" w:space="0" w:color="auto"/>
        <w:left w:val="none" w:sz="0" w:space="0" w:color="auto"/>
        <w:bottom w:val="none" w:sz="0" w:space="0" w:color="auto"/>
        <w:right w:val="none" w:sz="0" w:space="0" w:color="auto"/>
      </w:divBdr>
      <w:divsChild>
        <w:div w:id="694039650">
          <w:marLeft w:val="0"/>
          <w:marRight w:val="0"/>
          <w:marTop w:val="0"/>
          <w:marBottom w:val="0"/>
          <w:divBdr>
            <w:top w:val="none" w:sz="0" w:space="0" w:color="auto"/>
            <w:left w:val="none" w:sz="0" w:space="0" w:color="auto"/>
            <w:bottom w:val="none" w:sz="0" w:space="0" w:color="auto"/>
            <w:right w:val="none" w:sz="0" w:space="0" w:color="auto"/>
          </w:divBdr>
          <w:divsChild>
            <w:div w:id="2010710851">
              <w:marLeft w:val="0"/>
              <w:marRight w:val="0"/>
              <w:marTop w:val="0"/>
              <w:marBottom w:val="0"/>
              <w:divBdr>
                <w:top w:val="none" w:sz="0" w:space="0" w:color="auto"/>
                <w:left w:val="none" w:sz="0" w:space="0" w:color="auto"/>
                <w:bottom w:val="none" w:sz="0" w:space="0" w:color="auto"/>
                <w:right w:val="none" w:sz="0" w:space="0" w:color="auto"/>
              </w:divBdr>
            </w:div>
            <w:div w:id="968825432">
              <w:marLeft w:val="0"/>
              <w:marRight w:val="0"/>
              <w:marTop w:val="0"/>
              <w:marBottom w:val="0"/>
              <w:divBdr>
                <w:top w:val="none" w:sz="0" w:space="0" w:color="auto"/>
                <w:left w:val="none" w:sz="0" w:space="0" w:color="auto"/>
                <w:bottom w:val="none" w:sz="0" w:space="0" w:color="auto"/>
                <w:right w:val="none" w:sz="0" w:space="0" w:color="auto"/>
              </w:divBdr>
            </w:div>
            <w:div w:id="818618084">
              <w:marLeft w:val="0"/>
              <w:marRight w:val="0"/>
              <w:marTop w:val="0"/>
              <w:marBottom w:val="0"/>
              <w:divBdr>
                <w:top w:val="none" w:sz="0" w:space="0" w:color="auto"/>
                <w:left w:val="none" w:sz="0" w:space="0" w:color="auto"/>
                <w:bottom w:val="none" w:sz="0" w:space="0" w:color="auto"/>
                <w:right w:val="none" w:sz="0" w:space="0" w:color="auto"/>
              </w:divBdr>
            </w:div>
            <w:div w:id="767892633">
              <w:marLeft w:val="0"/>
              <w:marRight w:val="0"/>
              <w:marTop w:val="0"/>
              <w:marBottom w:val="0"/>
              <w:divBdr>
                <w:top w:val="none" w:sz="0" w:space="0" w:color="auto"/>
                <w:left w:val="none" w:sz="0" w:space="0" w:color="auto"/>
                <w:bottom w:val="none" w:sz="0" w:space="0" w:color="auto"/>
                <w:right w:val="none" w:sz="0" w:space="0" w:color="auto"/>
              </w:divBdr>
            </w:div>
            <w:div w:id="421218272">
              <w:marLeft w:val="0"/>
              <w:marRight w:val="0"/>
              <w:marTop w:val="0"/>
              <w:marBottom w:val="0"/>
              <w:divBdr>
                <w:top w:val="none" w:sz="0" w:space="0" w:color="auto"/>
                <w:left w:val="none" w:sz="0" w:space="0" w:color="auto"/>
                <w:bottom w:val="none" w:sz="0" w:space="0" w:color="auto"/>
                <w:right w:val="none" w:sz="0" w:space="0" w:color="auto"/>
              </w:divBdr>
            </w:div>
            <w:div w:id="201216429">
              <w:marLeft w:val="0"/>
              <w:marRight w:val="0"/>
              <w:marTop w:val="0"/>
              <w:marBottom w:val="0"/>
              <w:divBdr>
                <w:top w:val="none" w:sz="0" w:space="0" w:color="auto"/>
                <w:left w:val="none" w:sz="0" w:space="0" w:color="auto"/>
                <w:bottom w:val="none" w:sz="0" w:space="0" w:color="auto"/>
                <w:right w:val="none" w:sz="0" w:space="0" w:color="auto"/>
              </w:divBdr>
            </w:div>
            <w:div w:id="201207799">
              <w:marLeft w:val="0"/>
              <w:marRight w:val="0"/>
              <w:marTop w:val="0"/>
              <w:marBottom w:val="0"/>
              <w:divBdr>
                <w:top w:val="none" w:sz="0" w:space="0" w:color="auto"/>
                <w:left w:val="none" w:sz="0" w:space="0" w:color="auto"/>
                <w:bottom w:val="none" w:sz="0" w:space="0" w:color="auto"/>
                <w:right w:val="none" w:sz="0" w:space="0" w:color="auto"/>
              </w:divBdr>
            </w:div>
            <w:div w:id="931549632">
              <w:marLeft w:val="0"/>
              <w:marRight w:val="0"/>
              <w:marTop w:val="0"/>
              <w:marBottom w:val="0"/>
              <w:divBdr>
                <w:top w:val="none" w:sz="0" w:space="0" w:color="auto"/>
                <w:left w:val="none" w:sz="0" w:space="0" w:color="auto"/>
                <w:bottom w:val="none" w:sz="0" w:space="0" w:color="auto"/>
                <w:right w:val="none" w:sz="0" w:space="0" w:color="auto"/>
              </w:divBdr>
            </w:div>
            <w:div w:id="1478492773">
              <w:marLeft w:val="0"/>
              <w:marRight w:val="0"/>
              <w:marTop w:val="0"/>
              <w:marBottom w:val="0"/>
              <w:divBdr>
                <w:top w:val="none" w:sz="0" w:space="0" w:color="auto"/>
                <w:left w:val="none" w:sz="0" w:space="0" w:color="auto"/>
                <w:bottom w:val="none" w:sz="0" w:space="0" w:color="auto"/>
                <w:right w:val="none" w:sz="0" w:space="0" w:color="auto"/>
              </w:divBdr>
            </w:div>
            <w:div w:id="1735544589">
              <w:marLeft w:val="0"/>
              <w:marRight w:val="0"/>
              <w:marTop w:val="0"/>
              <w:marBottom w:val="0"/>
              <w:divBdr>
                <w:top w:val="none" w:sz="0" w:space="0" w:color="auto"/>
                <w:left w:val="none" w:sz="0" w:space="0" w:color="auto"/>
                <w:bottom w:val="none" w:sz="0" w:space="0" w:color="auto"/>
                <w:right w:val="none" w:sz="0" w:space="0" w:color="auto"/>
              </w:divBdr>
            </w:div>
            <w:div w:id="1260063739">
              <w:marLeft w:val="0"/>
              <w:marRight w:val="0"/>
              <w:marTop w:val="0"/>
              <w:marBottom w:val="0"/>
              <w:divBdr>
                <w:top w:val="none" w:sz="0" w:space="0" w:color="auto"/>
                <w:left w:val="none" w:sz="0" w:space="0" w:color="auto"/>
                <w:bottom w:val="none" w:sz="0" w:space="0" w:color="auto"/>
                <w:right w:val="none" w:sz="0" w:space="0" w:color="auto"/>
              </w:divBdr>
            </w:div>
            <w:div w:id="373383070">
              <w:marLeft w:val="0"/>
              <w:marRight w:val="0"/>
              <w:marTop w:val="0"/>
              <w:marBottom w:val="0"/>
              <w:divBdr>
                <w:top w:val="none" w:sz="0" w:space="0" w:color="auto"/>
                <w:left w:val="none" w:sz="0" w:space="0" w:color="auto"/>
                <w:bottom w:val="none" w:sz="0" w:space="0" w:color="auto"/>
                <w:right w:val="none" w:sz="0" w:space="0" w:color="auto"/>
              </w:divBdr>
            </w:div>
            <w:div w:id="1290554376">
              <w:marLeft w:val="0"/>
              <w:marRight w:val="0"/>
              <w:marTop w:val="0"/>
              <w:marBottom w:val="0"/>
              <w:divBdr>
                <w:top w:val="none" w:sz="0" w:space="0" w:color="auto"/>
                <w:left w:val="none" w:sz="0" w:space="0" w:color="auto"/>
                <w:bottom w:val="none" w:sz="0" w:space="0" w:color="auto"/>
                <w:right w:val="none" w:sz="0" w:space="0" w:color="auto"/>
              </w:divBdr>
            </w:div>
            <w:div w:id="2052418824">
              <w:marLeft w:val="0"/>
              <w:marRight w:val="0"/>
              <w:marTop w:val="0"/>
              <w:marBottom w:val="0"/>
              <w:divBdr>
                <w:top w:val="none" w:sz="0" w:space="0" w:color="auto"/>
                <w:left w:val="none" w:sz="0" w:space="0" w:color="auto"/>
                <w:bottom w:val="none" w:sz="0" w:space="0" w:color="auto"/>
                <w:right w:val="none" w:sz="0" w:space="0" w:color="auto"/>
              </w:divBdr>
            </w:div>
            <w:div w:id="1708985461">
              <w:marLeft w:val="0"/>
              <w:marRight w:val="0"/>
              <w:marTop w:val="0"/>
              <w:marBottom w:val="0"/>
              <w:divBdr>
                <w:top w:val="none" w:sz="0" w:space="0" w:color="auto"/>
                <w:left w:val="none" w:sz="0" w:space="0" w:color="auto"/>
                <w:bottom w:val="none" w:sz="0" w:space="0" w:color="auto"/>
                <w:right w:val="none" w:sz="0" w:space="0" w:color="auto"/>
              </w:divBdr>
            </w:div>
            <w:div w:id="2047752106">
              <w:marLeft w:val="0"/>
              <w:marRight w:val="0"/>
              <w:marTop w:val="0"/>
              <w:marBottom w:val="0"/>
              <w:divBdr>
                <w:top w:val="none" w:sz="0" w:space="0" w:color="auto"/>
                <w:left w:val="none" w:sz="0" w:space="0" w:color="auto"/>
                <w:bottom w:val="none" w:sz="0" w:space="0" w:color="auto"/>
                <w:right w:val="none" w:sz="0" w:space="0" w:color="auto"/>
              </w:divBdr>
            </w:div>
            <w:div w:id="400955386">
              <w:marLeft w:val="0"/>
              <w:marRight w:val="0"/>
              <w:marTop w:val="0"/>
              <w:marBottom w:val="0"/>
              <w:divBdr>
                <w:top w:val="none" w:sz="0" w:space="0" w:color="auto"/>
                <w:left w:val="none" w:sz="0" w:space="0" w:color="auto"/>
                <w:bottom w:val="none" w:sz="0" w:space="0" w:color="auto"/>
                <w:right w:val="none" w:sz="0" w:space="0" w:color="auto"/>
              </w:divBdr>
            </w:div>
            <w:div w:id="1453406100">
              <w:marLeft w:val="0"/>
              <w:marRight w:val="0"/>
              <w:marTop w:val="0"/>
              <w:marBottom w:val="0"/>
              <w:divBdr>
                <w:top w:val="none" w:sz="0" w:space="0" w:color="auto"/>
                <w:left w:val="none" w:sz="0" w:space="0" w:color="auto"/>
                <w:bottom w:val="none" w:sz="0" w:space="0" w:color="auto"/>
                <w:right w:val="none" w:sz="0" w:space="0" w:color="auto"/>
              </w:divBdr>
            </w:div>
            <w:div w:id="905452873">
              <w:marLeft w:val="0"/>
              <w:marRight w:val="0"/>
              <w:marTop w:val="0"/>
              <w:marBottom w:val="0"/>
              <w:divBdr>
                <w:top w:val="none" w:sz="0" w:space="0" w:color="auto"/>
                <w:left w:val="none" w:sz="0" w:space="0" w:color="auto"/>
                <w:bottom w:val="none" w:sz="0" w:space="0" w:color="auto"/>
                <w:right w:val="none" w:sz="0" w:space="0" w:color="auto"/>
              </w:divBdr>
            </w:div>
            <w:div w:id="329136242">
              <w:marLeft w:val="0"/>
              <w:marRight w:val="0"/>
              <w:marTop w:val="0"/>
              <w:marBottom w:val="0"/>
              <w:divBdr>
                <w:top w:val="none" w:sz="0" w:space="0" w:color="auto"/>
                <w:left w:val="none" w:sz="0" w:space="0" w:color="auto"/>
                <w:bottom w:val="none" w:sz="0" w:space="0" w:color="auto"/>
                <w:right w:val="none" w:sz="0" w:space="0" w:color="auto"/>
              </w:divBdr>
            </w:div>
            <w:div w:id="46144478">
              <w:marLeft w:val="0"/>
              <w:marRight w:val="0"/>
              <w:marTop w:val="0"/>
              <w:marBottom w:val="0"/>
              <w:divBdr>
                <w:top w:val="none" w:sz="0" w:space="0" w:color="auto"/>
                <w:left w:val="none" w:sz="0" w:space="0" w:color="auto"/>
                <w:bottom w:val="none" w:sz="0" w:space="0" w:color="auto"/>
                <w:right w:val="none" w:sz="0" w:space="0" w:color="auto"/>
              </w:divBdr>
            </w:div>
            <w:div w:id="748766792">
              <w:marLeft w:val="0"/>
              <w:marRight w:val="0"/>
              <w:marTop w:val="0"/>
              <w:marBottom w:val="0"/>
              <w:divBdr>
                <w:top w:val="none" w:sz="0" w:space="0" w:color="auto"/>
                <w:left w:val="none" w:sz="0" w:space="0" w:color="auto"/>
                <w:bottom w:val="none" w:sz="0" w:space="0" w:color="auto"/>
                <w:right w:val="none" w:sz="0" w:space="0" w:color="auto"/>
              </w:divBdr>
            </w:div>
            <w:div w:id="1278178031">
              <w:marLeft w:val="0"/>
              <w:marRight w:val="0"/>
              <w:marTop w:val="0"/>
              <w:marBottom w:val="0"/>
              <w:divBdr>
                <w:top w:val="none" w:sz="0" w:space="0" w:color="auto"/>
                <w:left w:val="none" w:sz="0" w:space="0" w:color="auto"/>
                <w:bottom w:val="none" w:sz="0" w:space="0" w:color="auto"/>
                <w:right w:val="none" w:sz="0" w:space="0" w:color="auto"/>
              </w:divBdr>
            </w:div>
            <w:div w:id="184708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66777">
      <w:bodyDiv w:val="1"/>
      <w:marLeft w:val="0"/>
      <w:marRight w:val="0"/>
      <w:marTop w:val="0"/>
      <w:marBottom w:val="0"/>
      <w:divBdr>
        <w:top w:val="none" w:sz="0" w:space="0" w:color="auto"/>
        <w:left w:val="none" w:sz="0" w:space="0" w:color="auto"/>
        <w:bottom w:val="none" w:sz="0" w:space="0" w:color="auto"/>
        <w:right w:val="none" w:sz="0" w:space="0" w:color="auto"/>
      </w:divBdr>
    </w:div>
    <w:div w:id="989552284">
      <w:bodyDiv w:val="1"/>
      <w:marLeft w:val="0"/>
      <w:marRight w:val="0"/>
      <w:marTop w:val="0"/>
      <w:marBottom w:val="0"/>
      <w:divBdr>
        <w:top w:val="none" w:sz="0" w:space="0" w:color="auto"/>
        <w:left w:val="none" w:sz="0" w:space="0" w:color="auto"/>
        <w:bottom w:val="none" w:sz="0" w:space="0" w:color="auto"/>
        <w:right w:val="none" w:sz="0" w:space="0" w:color="auto"/>
      </w:divBdr>
    </w:div>
    <w:div w:id="1004015152">
      <w:bodyDiv w:val="1"/>
      <w:marLeft w:val="0"/>
      <w:marRight w:val="0"/>
      <w:marTop w:val="0"/>
      <w:marBottom w:val="0"/>
      <w:divBdr>
        <w:top w:val="none" w:sz="0" w:space="0" w:color="auto"/>
        <w:left w:val="none" w:sz="0" w:space="0" w:color="auto"/>
        <w:bottom w:val="none" w:sz="0" w:space="0" w:color="auto"/>
        <w:right w:val="none" w:sz="0" w:space="0" w:color="auto"/>
      </w:divBdr>
      <w:divsChild>
        <w:div w:id="965625112">
          <w:marLeft w:val="0"/>
          <w:marRight w:val="0"/>
          <w:marTop w:val="0"/>
          <w:marBottom w:val="0"/>
          <w:divBdr>
            <w:top w:val="none" w:sz="0" w:space="0" w:color="auto"/>
            <w:left w:val="none" w:sz="0" w:space="0" w:color="auto"/>
            <w:bottom w:val="none" w:sz="0" w:space="0" w:color="auto"/>
            <w:right w:val="none" w:sz="0" w:space="0" w:color="auto"/>
          </w:divBdr>
          <w:divsChild>
            <w:div w:id="1282567339">
              <w:marLeft w:val="0"/>
              <w:marRight w:val="0"/>
              <w:marTop w:val="0"/>
              <w:marBottom w:val="0"/>
              <w:divBdr>
                <w:top w:val="none" w:sz="0" w:space="0" w:color="auto"/>
                <w:left w:val="none" w:sz="0" w:space="0" w:color="auto"/>
                <w:bottom w:val="none" w:sz="0" w:space="0" w:color="auto"/>
                <w:right w:val="none" w:sz="0" w:space="0" w:color="auto"/>
              </w:divBdr>
            </w:div>
            <w:div w:id="2078892428">
              <w:marLeft w:val="0"/>
              <w:marRight w:val="0"/>
              <w:marTop w:val="0"/>
              <w:marBottom w:val="0"/>
              <w:divBdr>
                <w:top w:val="none" w:sz="0" w:space="0" w:color="auto"/>
                <w:left w:val="none" w:sz="0" w:space="0" w:color="auto"/>
                <w:bottom w:val="none" w:sz="0" w:space="0" w:color="auto"/>
                <w:right w:val="none" w:sz="0" w:space="0" w:color="auto"/>
              </w:divBdr>
            </w:div>
            <w:div w:id="1367101165">
              <w:marLeft w:val="0"/>
              <w:marRight w:val="0"/>
              <w:marTop w:val="0"/>
              <w:marBottom w:val="0"/>
              <w:divBdr>
                <w:top w:val="none" w:sz="0" w:space="0" w:color="auto"/>
                <w:left w:val="none" w:sz="0" w:space="0" w:color="auto"/>
                <w:bottom w:val="none" w:sz="0" w:space="0" w:color="auto"/>
                <w:right w:val="none" w:sz="0" w:space="0" w:color="auto"/>
              </w:divBdr>
            </w:div>
            <w:div w:id="49159943">
              <w:marLeft w:val="0"/>
              <w:marRight w:val="0"/>
              <w:marTop w:val="0"/>
              <w:marBottom w:val="0"/>
              <w:divBdr>
                <w:top w:val="none" w:sz="0" w:space="0" w:color="auto"/>
                <w:left w:val="none" w:sz="0" w:space="0" w:color="auto"/>
                <w:bottom w:val="none" w:sz="0" w:space="0" w:color="auto"/>
                <w:right w:val="none" w:sz="0" w:space="0" w:color="auto"/>
              </w:divBdr>
            </w:div>
            <w:div w:id="1552423412">
              <w:marLeft w:val="0"/>
              <w:marRight w:val="0"/>
              <w:marTop w:val="0"/>
              <w:marBottom w:val="0"/>
              <w:divBdr>
                <w:top w:val="none" w:sz="0" w:space="0" w:color="auto"/>
                <w:left w:val="none" w:sz="0" w:space="0" w:color="auto"/>
                <w:bottom w:val="none" w:sz="0" w:space="0" w:color="auto"/>
                <w:right w:val="none" w:sz="0" w:space="0" w:color="auto"/>
              </w:divBdr>
            </w:div>
            <w:div w:id="801505734">
              <w:marLeft w:val="0"/>
              <w:marRight w:val="0"/>
              <w:marTop w:val="0"/>
              <w:marBottom w:val="0"/>
              <w:divBdr>
                <w:top w:val="none" w:sz="0" w:space="0" w:color="auto"/>
                <w:left w:val="none" w:sz="0" w:space="0" w:color="auto"/>
                <w:bottom w:val="none" w:sz="0" w:space="0" w:color="auto"/>
                <w:right w:val="none" w:sz="0" w:space="0" w:color="auto"/>
              </w:divBdr>
            </w:div>
            <w:div w:id="271129365">
              <w:marLeft w:val="0"/>
              <w:marRight w:val="0"/>
              <w:marTop w:val="0"/>
              <w:marBottom w:val="0"/>
              <w:divBdr>
                <w:top w:val="none" w:sz="0" w:space="0" w:color="auto"/>
                <w:left w:val="none" w:sz="0" w:space="0" w:color="auto"/>
                <w:bottom w:val="none" w:sz="0" w:space="0" w:color="auto"/>
                <w:right w:val="none" w:sz="0" w:space="0" w:color="auto"/>
              </w:divBdr>
            </w:div>
            <w:div w:id="222563916">
              <w:marLeft w:val="0"/>
              <w:marRight w:val="0"/>
              <w:marTop w:val="0"/>
              <w:marBottom w:val="0"/>
              <w:divBdr>
                <w:top w:val="none" w:sz="0" w:space="0" w:color="auto"/>
                <w:left w:val="none" w:sz="0" w:space="0" w:color="auto"/>
                <w:bottom w:val="none" w:sz="0" w:space="0" w:color="auto"/>
                <w:right w:val="none" w:sz="0" w:space="0" w:color="auto"/>
              </w:divBdr>
            </w:div>
            <w:div w:id="2074886322">
              <w:marLeft w:val="0"/>
              <w:marRight w:val="0"/>
              <w:marTop w:val="0"/>
              <w:marBottom w:val="0"/>
              <w:divBdr>
                <w:top w:val="none" w:sz="0" w:space="0" w:color="auto"/>
                <w:left w:val="none" w:sz="0" w:space="0" w:color="auto"/>
                <w:bottom w:val="none" w:sz="0" w:space="0" w:color="auto"/>
                <w:right w:val="none" w:sz="0" w:space="0" w:color="auto"/>
              </w:divBdr>
            </w:div>
            <w:div w:id="57410361">
              <w:marLeft w:val="0"/>
              <w:marRight w:val="0"/>
              <w:marTop w:val="0"/>
              <w:marBottom w:val="0"/>
              <w:divBdr>
                <w:top w:val="none" w:sz="0" w:space="0" w:color="auto"/>
                <w:left w:val="none" w:sz="0" w:space="0" w:color="auto"/>
                <w:bottom w:val="none" w:sz="0" w:space="0" w:color="auto"/>
                <w:right w:val="none" w:sz="0" w:space="0" w:color="auto"/>
              </w:divBdr>
            </w:div>
            <w:div w:id="990253453">
              <w:marLeft w:val="0"/>
              <w:marRight w:val="0"/>
              <w:marTop w:val="0"/>
              <w:marBottom w:val="0"/>
              <w:divBdr>
                <w:top w:val="none" w:sz="0" w:space="0" w:color="auto"/>
                <w:left w:val="none" w:sz="0" w:space="0" w:color="auto"/>
                <w:bottom w:val="none" w:sz="0" w:space="0" w:color="auto"/>
                <w:right w:val="none" w:sz="0" w:space="0" w:color="auto"/>
              </w:divBdr>
            </w:div>
            <w:div w:id="1255044880">
              <w:marLeft w:val="0"/>
              <w:marRight w:val="0"/>
              <w:marTop w:val="0"/>
              <w:marBottom w:val="0"/>
              <w:divBdr>
                <w:top w:val="none" w:sz="0" w:space="0" w:color="auto"/>
                <w:left w:val="none" w:sz="0" w:space="0" w:color="auto"/>
                <w:bottom w:val="none" w:sz="0" w:space="0" w:color="auto"/>
                <w:right w:val="none" w:sz="0" w:space="0" w:color="auto"/>
              </w:divBdr>
            </w:div>
            <w:div w:id="1183662730">
              <w:marLeft w:val="0"/>
              <w:marRight w:val="0"/>
              <w:marTop w:val="0"/>
              <w:marBottom w:val="0"/>
              <w:divBdr>
                <w:top w:val="none" w:sz="0" w:space="0" w:color="auto"/>
                <w:left w:val="none" w:sz="0" w:space="0" w:color="auto"/>
                <w:bottom w:val="none" w:sz="0" w:space="0" w:color="auto"/>
                <w:right w:val="none" w:sz="0" w:space="0" w:color="auto"/>
              </w:divBdr>
            </w:div>
            <w:div w:id="1174102120">
              <w:marLeft w:val="0"/>
              <w:marRight w:val="0"/>
              <w:marTop w:val="0"/>
              <w:marBottom w:val="0"/>
              <w:divBdr>
                <w:top w:val="none" w:sz="0" w:space="0" w:color="auto"/>
                <w:left w:val="none" w:sz="0" w:space="0" w:color="auto"/>
                <w:bottom w:val="none" w:sz="0" w:space="0" w:color="auto"/>
                <w:right w:val="none" w:sz="0" w:space="0" w:color="auto"/>
              </w:divBdr>
            </w:div>
            <w:div w:id="528614249">
              <w:marLeft w:val="0"/>
              <w:marRight w:val="0"/>
              <w:marTop w:val="0"/>
              <w:marBottom w:val="0"/>
              <w:divBdr>
                <w:top w:val="none" w:sz="0" w:space="0" w:color="auto"/>
                <w:left w:val="none" w:sz="0" w:space="0" w:color="auto"/>
                <w:bottom w:val="none" w:sz="0" w:space="0" w:color="auto"/>
                <w:right w:val="none" w:sz="0" w:space="0" w:color="auto"/>
              </w:divBdr>
            </w:div>
            <w:div w:id="1544904747">
              <w:marLeft w:val="0"/>
              <w:marRight w:val="0"/>
              <w:marTop w:val="0"/>
              <w:marBottom w:val="0"/>
              <w:divBdr>
                <w:top w:val="none" w:sz="0" w:space="0" w:color="auto"/>
                <w:left w:val="none" w:sz="0" w:space="0" w:color="auto"/>
                <w:bottom w:val="none" w:sz="0" w:space="0" w:color="auto"/>
                <w:right w:val="none" w:sz="0" w:space="0" w:color="auto"/>
              </w:divBdr>
            </w:div>
            <w:div w:id="1734087396">
              <w:marLeft w:val="0"/>
              <w:marRight w:val="0"/>
              <w:marTop w:val="0"/>
              <w:marBottom w:val="0"/>
              <w:divBdr>
                <w:top w:val="none" w:sz="0" w:space="0" w:color="auto"/>
                <w:left w:val="none" w:sz="0" w:space="0" w:color="auto"/>
                <w:bottom w:val="none" w:sz="0" w:space="0" w:color="auto"/>
                <w:right w:val="none" w:sz="0" w:space="0" w:color="auto"/>
              </w:divBdr>
            </w:div>
            <w:div w:id="1216773562">
              <w:marLeft w:val="0"/>
              <w:marRight w:val="0"/>
              <w:marTop w:val="0"/>
              <w:marBottom w:val="0"/>
              <w:divBdr>
                <w:top w:val="none" w:sz="0" w:space="0" w:color="auto"/>
                <w:left w:val="none" w:sz="0" w:space="0" w:color="auto"/>
                <w:bottom w:val="none" w:sz="0" w:space="0" w:color="auto"/>
                <w:right w:val="none" w:sz="0" w:space="0" w:color="auto"/>
              </w:divBdr>
            </w:div>
            <w:div w:id="2042975071">
              <w:marLeft w:val="0"/>
              <w:marRight w:val="0"/>
              <w:marTop w:val="0"/>
              <w:marBottom w:val="0"/>
              <w:divBdr>
                <w:top w:val="none" w:sz="0" w:space="0" w:color="auto"/>
                <w:left w:val="none" w:sz="0" w:space="0" w:color="auto"/>
                <w:bottom w:val="none" w:sz="0" w:space="0" w:color="auto"/>
                <w:right w:val="none" w:sz="0" w:space="0" w:color="auto"/>
              </w:divBdr>
            </w:div>
            <w:div w:id="2004965330">
              <w:marLeft w:val="0"/>
              <w:marRight w:val="0"/>
              <w:marTop w:val="0"/>
              <w:marBottom w:val="0"/>
              <w:divBdr>
                <w:top w:val="none" w:sz="0" w:space="0" w:color="auto"/>
                <w:left w:val="none" w:sz="0" w:space="0" w:color="auto"/>
                <w:bottom w:val="none" w:sz="0" w:space="0" w:color="auto"/>
                <w:right w:val="none" w:sz="0" w:space="0" w:color="auto"/>
              </w:divBdr>
            </w:div>
            <w:div w:id="1077291021">
              <w:marLeft w:val="0"/>
              <w:marRight w:val="0"/>
              <w:marTop w:val="0"/>
              <w:marBottom w:val="0"/>
              <w:divBdr>
                <w:top w:val="none" w:sz="0" w:space="0" w:color="auto"/>
                <w:left w:val="none" w:sz="0" w:space="0" w:color="auto"/>
                <w:bottom w:val="none" w:sz="0" w:space="0" w:color="auto"/>
                <w:right w:val="none" w:sz="0" w:space="0" w:color="auto"/>
              </w:divBdr>
            </w:div>
            <w:div w:id="64495017">
              <w:marLeft w:val="0"/>
              <w:marRight w:val="0"/>
              <w:marTop w:val="0"/>
              <w:marBottom w:val="0"/>
              <w:divBdr>
                <w:top w:val="none" w:sz="0" w:space="0" w:color="auto"/>
                <w:left w:val="none" w:sz="0" w:space="0" w:color="auto"/>
                <w:bottom w:val="none" w:sz="0" w:space="0" w:color="auto"/>
                <w:right w:val="none" w:sz="0" w:space="0" w:color="auto"/>
              </w:divBdr>
            </w:div>
            <w:div w:id="1901019770">
              <w:marLeft w:val="0"/>
              <w:marRight w:val="0"/>
              <w:marTop w:val="0"/>
              <w:marBottom w:val="0"/>
              <w:divBdr>
                <w:top w:val="none" w:sz="0" w:space="0" w:color="auto"/>
                <w:left w:val="none" w:sz="0" w:space="0" w:color="auto"/>
                <w:bottom w:val="none" w:sz="0" w:space="0" w:color="auto"/>
                <w:right w:val="none" w:sz="0" w:space="0" w:color="auto"/>
              </w:divBdr>
            </w:div>
            <w:div w:id="179452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12768">
      <w:bodyDiv w:val="1"/>
      <w:marLeft w:val="0"/>
      <w:marRight w:val="0"/>
      <w:marTop w:val="0"/>
      <w:marBottom w:val="0"/>
      <w:divBdr>
        <w:top w:val="none" w:sz="0" w:space="0" w:color="auto"/>
        <w:left w:val="none" w:sz="0" w:space="0" w:color="auto"/>
        <w:bottom w:val="none" w:sz="0" w:space="0" w:color="auto"/>
        <w:right w:val="none" w:sz="0" w:space="0" w:color="auto"/>
      </w:divBdr>
      <w:divsChild>
        <w:div w:id="752170420">
          <w:marLeft w:val="0"/>
          <w:marRight w:val="0"/>
          <w:marTop w:val="0"/>
          <w:marBottom w:val="0"/>
          <w:divBdr>
            <w:top w:val="none" w:sz="0" w:space="0" w:color="auto"/>
            <w:left w:val="none" w:sz="0" w:space="0" w:color="auto"/>
            <w:bottom w:val="none" w:sz="0" w:space="0" w:color="auto"/>
            <w:right w:val="none" w:sz="0" w:space="0" w:color="auto"/>
          </w:divBdr>
          <w:divsChild>
            <w:div w:id="1940212730">
              <w:marLeft w:val="0"/>
              <w:marRight w:val="0"/>
              <w:marTop w:val="0"/>
              <w:marBottom w:val="0"/>
              <w:divBdr>
                <w:top w:val="none" w:sz="0" w:space="0" w:color="auto"/>
                <w:left w:val="none" w:sz="0" w:space="0" w:color="auto"/>
                <w:bottom w:val="none" w:sz="0" w:space="0" w:color="auto"/>
                <w:right w:val="none" w:sz="0" w:space="0" w:color="auto"/>
              </w:divBdr>
            </w:div>
            <w:div w:id="1334844838">
              <w:marLeft w:val="0"/>
              <w:marRight w:val="0"/>
              <w:marTop w:val="0"/>
              <w:marBottom w:val="0"/>
              <w:divBdr>
                <w:top w:val="none" w:sz="0" w:space="0" w:color="auto"/>
                <w:left w:val="none" w:sz="0" w:space="0" w:color="auto"/>
                <w:bottom w:val="none" w:sz="0" w:space="0" w:color="auto"/>
                <w:right w:val="none" w:sz="0" w:space="0" w:color="auto"/>
              </w:divBdr>
            </w:div>
            <w:div w:id="1997807196">
              <w:marLeft w:val="0"/>
              <w:marRight w:val="0"/>
              <w:marTop w:val="0"/>
              <w:marBottom w:val="0"/>
              <w:divBdr>
                <w:top w:val="none" w:sz="0" w:space="0" w:color="auto"/>
                <w:left w:val="none" w:sz="0" w:space="0" w:color="auto"/>
                <w:bottom w:val="none" w:sz="0" w:space="0" w:color="auto"/>
                <w:right w:val="none" w:sz="0" w:space="0" w:color="auto"/>
              </w:divBdr>
            </w:div>
            <w:div w:id="1400471225">
              <w:marLeft w:val="0"/>
              <w:marRight w:val="0"/>
              <w:marTop w:val="0"/>
              <w:marBottom w:val="0"/>
              <w:divBdr>
                <w:top w:val="none" w:sz="0" w:space="0" w:color="auto"/>
                <w:left w:val="none" w:sz="0" w:space="0" w:color="auto"/>
                <w:bottom w:val="none" w:sz="0" w:space="0" w:color="auto"/>
                <w:right w:val="none" w:sz="0" w:space="0" w:color="auto"/>
              </w:divBdr>
            </w:div>
            <w:div w:id="902372931">
              <w:marLeft w:val="0"/>
              <w:marRight w:val="0"/>
              <w:marTop w:val="0"/>
              <w:marBottom w:val="0"/>
              <w:divBdr>
                <w:top w:val="none" w:sz="0" w:space="0" w:color="auto"/>
                <w:left w:val="none" w:sz="0" w:space="0" w:color="auto"/>
                <w:bottom w:val="none" w:sz="0" w:space="0" w:color="auto"/>
                <w:right w:val="none" w:sz="0" w:space="0" w:color="auto"/>
              </w:divBdr>
            </w:div>
            <w:div w:id="2139570728">
              <w:marLeft w:val="0"/>
              <w:marRight w:val="0"/>
              <w:marTop w:val="0"/>
              <w:marBottom w:val="0"/>
              <w:divBdr>
                <w:top w:val="none" w:sz="0" w:space="0" w:color="auto"/>
                <w:left w:val="none" w:sz="0" w:space="0" w:color="auto"/>
                <w:bottom w:val="none" w:sz="0" w:space="0" w:color="auto"/>
                <w:right w:val="none" w:sz="0" w:space="0" w:color="auto"/>
              </w:divBdr>
            </w:div>
            <w:div w:id="359743177">
              <w:marLeft w:val="0"/>
              <w:marRight w:val="0"/>
              <w:marTop w:val="0"/>
              <w:marBottom w:val="0"/>
              <w:divBdr>
                <w:top w:val="none" w:sz="0" w:space="0" w:color="auto"/>
                <w:left w:val="none" w:sz="0" w:space="0" w:color="auto"/>
                <w:bottom w:val="none" w:sz="0" w:space="0" w:color="auto"/>
                <w:right w:val="none" w:sz="0" w:space="0" w:color="auto"/>
              </w:divBdr>
            </w:div>
            <w:div w:id="851918707">
              <w:marLeft w:val="0"/>
              <w:marRight w:val="0"/>
              <w:marTop w:val="0"/>
              <w:marBottom w:val="0"/>
              <w:divBdr>
                <w:top w:val="none" w:sz="0" w:space="0" w:color="auto"/>
                <w:left w:val="none" w:sz="0" w:space="0" w:color="auto"/>
                <w:bottom w:val="none" w:sz="0" w:space="0" w:color="auto"/>
                <w:right w:val="none" w:sz="0" w:space="0" w:color="auto"/>
              </w:divBdr>
            </w:div>
            <w:div w:id="726025436">
              <w:marLeft w:val="0"/>
              <w:marRight w:val="0"/>
              <w:marTop w:val="0"/>
              <w:marBottom w:val="0"/>
              <w:divBdr>
                <w:top w:val="none" w:sz="0" w:space="0" w:color="auto"/>
                <w:left w:val="none" w:sz="0" w:space="0" w:color="auto"/>
                <w:bottom w:val="none" w:sz="0" w:space="0" w:color="auto"/>
                <w:right w:val="none" w:sz="0" w:space="0" w:color="auto"/>
              </w:divBdr>
            </w:div>
            <w:div w:id="1235428267">
              <w:marLeft w:val="0"/>
              <w:marRight w:val="0"/>
              <w:marTop w:val="0"/>
              <w:marBottom w:val="0"/>
              <w:divBdr>
                <w:top w:val="none" w:sz="0" w:space="0" w:color="auto"/>
                <w:left w:val="none" w:sz="0" w:space="0" w:color="auto"/>
                <w:bottom w:val="none" w:sz="0" w:space="0" w:color="auto"/>
                <w:right w:val="none" w:sz="0" w:space="0" w:color="auto"/>
              </w:divBdr>
            </w:div>
            <w:div w:id="2061005423">
              <w:marLeft w:val="0"/>
              <w:marRight w:val="0"/>
              <w:marTop w:val="0"/>
              <w:marBottom w:val="0"/>
              <w:divBdr>
                <w:top w:val="none" w:sz="0" w:space="0" w:color="auto"/>
                <w:left w:val="none" w:sz="0" w:space="0" w:color="auto"/>
                <w:bottom w:val="none" w:sz="0" w:space="0" w:color="auto"/>
                <w:right w:val="none" w:sz="0" w:space="0" w:color="auto"/>
              </w:divBdr>
            </w:div>
            <w:div w:id="1080447981">
              <w:marLeft w:val="0"/>
              <w:marRight w:val="0"/>
              <w:marTop w:val="0"/>
              <w:marBottom w:val="0"/>
              <w:divBdr>
                <w:top w:val="none" w:sz="0" w:space="0" w:color="auto"/>
                <w:left w:val="none" w:sz="0" w:space="0" w:color="auto"/>
                <w:bottom w:val="none" w:sz="0" w:space="0" w:color="auto"/>
                <w:right w:val="none" w:sz="0" w:space="0" w:color="auto"/>
              </w:divBdr>
            </w:div>
            <w:div w:id="1167668868">
              <w:marLeft w:val="0"/>
              <w:marRight w:val="0"/>
              <w:marTop w:val="0"/>
              <w:marBottom w:val="0"/>
              <w:divBdr>
                <w:top w:val="none" w:sz="0" w:space="0" w:color="auto"/>
                <w:left w:val="none" w:sz="0" w:space="0" w:color="auto"/>
                <w:bottom w:val="none" w:sz="0" w:space="0" w:color="auto"/>
                <w:right w:val="none" w:sz="0" w:space="0" w:color="auto"/>
              </w:divBdr>
            </w:div>
            <w:div w:id="51396259">
              <w:marLeft w:val="0"/>
              <w:marRight w:val="0"/>
              <w:marTop w:val="0"/>
              <w:marBottom w:val="0"/>
              <w:divBdr>
                <w:top w:val="none" w:sz="0" w:space="0" w:color="auto"/>
                <w:left w:val="none" w:sz="0" w:space="0" w:color="auto"/>
                <w:bottom w:val="none" w:sz="0" w:space="0" w:color="auto"/>
                <w:right w:val="none" w:sz="0" w:space="0" w:color="auto"/>
              </w:divBdr>
            </w:div>
            <w:div w:id="492766502">
              <w:marLeft w:val="0"/>
              <w:marRight w:val="0"/>
              <w:marTop w:val="0"/>
              <w:marBottom w:val="0"/>
              <w:divBdr>
                <w:top w:val="none" w:sz="0" w:space="0" w:color="auto"/>
                <w:left w:val="none" w:sz="0" w:space="0" w:color="auto"/>
                <w:bottom w:val="none" w:sz="0" w:space="0" w:color="auto"/>
                <w:right w:val="none" w:sz="0" w:space="0" w:color="auto"/>
              </w:divBdr>
            </w:div>
            <w:div w:id="184173515">
              <w:marLeft w:val="0"/>
              <w:marRight w:val="0"/>
              <w:marTop w:val="0"/>
              <w:marBottom w:val="0"/>
              <w:divBdr>
                <w:top w:val="none" w:sz="0" w:space="0" w:color="auto"/>
                <w:left w:val="none" w:sz="0" w:space="0" w:color="auto"/>
                <w:bottom w:val="none" w:sz="0" w:space="0" w:color="auto"/>
                <w:right w:val="none" w:sz="0" w:space="0" w:color="auto"/>
              </w:divBdr>
            </w:div>
            <w:div w:id="1819374351">
              <w:marLeft w:val="0"/>
              <w:marRight w:val="0"/>
              <w:marTop w:val="0"/>
              <w:marBottom w:val="0"/>
              <w:divBdr>
                <w:top w:val="none" w:sz="0" w:space="0" w:color="auto"/>
                <w:left w:val="none" w:sz="0" w:space="0" w:color="auto"/>
                <w:bottom w:val="none" w:sz="0" w:space="0" w:color="auto"/>
                <w:right w:val="none" w:sz="0" w:space="0" w:color="auto"/>
              </w:divBdr>
            </w:div>
            <w:div w:id="776828205">
              <w:marLeft w:val="0"/>
              <w:marRight w:val="0"/>
              <w:marTop w:val="0"/>
              <w:marBottom w:val="0"/>
              <w:divBdr>
                <w:top w:val="none" w:sz="0" w:space="0" w:color="auto"/>
                <w:left w:val="none" w:sz="0" w:space="0" w:color="auto"/>
                <w:bottom w:val="none" w:sz="0" w:space="0" w:color="auto"/>
                <w:right w:val="none" w:sz="0" w:space="0" w:color="auto"/>
              </w:divBdr>
            </w:div>
            <w:div w:id="1902599193">
              <w:marLeft w:val="0"/>
              <w:marRight w:val="0"/>
              <w:marTop w:val="0"/>
              <w:marBottom w:val="0"/>
              <w:divBdr>
                <w:top w:val="none" w:sz="0" w:space="0" w:color="auto"/>
                <w:left w:val="none" w:sz="0" w:space="0" w:color="auto"/>
                <w:bottom w:val="none" w:sz="0" w:space="0" w:color="auto"/>
                <w:right w:val="none" w:sz="0" w:space="0" w:color="auto"/>
              </w:divBdr>
            </w:div>
            <w:div w:id="1507209318">
              <w:marLeft w:val="0"/>
              <w:marRight w:val="0"/>
              <w:marTop w:val="0"/>
              <w:marBottom w:val="0"/>
              <w:divBdr>
                <w:top w:val="none" w:sz="0" w:space="0" w:color="auto"/>
                <w:left w:val="none" w:sz="0" w:space="0" w:color="auto"/>
                <w:bottom w:val="none" w:sz="0" w:space="0" w:color="auto"/>
                <w:right w:val="none" w:sz="0" w:space="0" w:color="auto"/>
              </w:divBdr>
            </w:div>
            <w:div w:id="1150828521">
              <w:marLeft w:val="0"/>
              <w:marRight w:val="0"/>
              <w:marTop w:val="0"/>
              <w:marBottom w:val="0"/>
              <w:divBdr>
                <w:top w:val="none" w:sz="0" w:space="0" w:color="auto"/>
                <w:left w:val="none" w:sz="0" w:space="0" w:color="auto"/>
                <w:bottom w:val="none" w:sz="0" w:space="0" w:color="auto"/>
                <w:right w:val="none" w:sz="0" w:space="0" w:color="auto"/>
              </w:divBdr>
            </w:div>
            <w:div w:id="2024698548">
              <w:marLeft w:val="0"/>
              <w:marRight w:val="0"/>
              <w:marTop w:val="0"/>
              <w:marBottom w:val="0"/>
              <w:divBdr>
                <w:top w:val="none" w:sz="0" w:space="0" w:color="auto"/>
                <w:left w:val="none" w:sz="0" w:space="0" w:color="auto"/>
                <w:bottom w:val="none" w:sz="0" w:space="0" w:color="auto"/>
                <w:right w:val="none" w:sz="0" w:space="0" w:color="auto"/>
              </w:divBdr>
            </w:div>
            <w:div w:id="193004071">
              <w:marLeft w:val="0"/>
              <w:marRight w:val="0"/>
              <w:marTop w:val="0"/>
              <w:marBottom w:val="0"/>
              <w:divBdr>
                <w:top w:val="none" w:sz="0" w:space="0" w:color="auto"/>
                <w:left w:val="none" w:sz="0" w:space="0" w:color="auto"/>
                <w:bottom w:val="none" w:sz="0" w:space="0" w:color="auto"/>
                <w:right w:val="none" w:sz="0" w:space="0" w:color="auto"/>
              </w:divBdr>
            </w:div>
            <w:div w:id="2883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6020">
      <w:bodyDiv w:val="1"/>
      <w:marLeft w:val="0"/>
      <w:marRight w:val="0"/>
      <w:marTop w:val="0"/>
      <w:marBottom w:val="0"/>
      <w:divBdr>
        <w:top w:val="none" w:sz="0" w:space="0" w:color="auto"/>
        <w:left w:val="none" w:sz="0" w:space="0" w:color="auto"/>
        <w:bottom w:val="none" w:sz="0" w:space="0" w:color="auto"/>
        <w:right w:val="none" w:sz="0" w:space="0" w:color="auto"/>
      </w:divBdr>
    </w:div>
    <w:div w:id="1615625987">
      <w:bodyDiv w:val="1"/>
      <w:marLeft w:val="0"/>
      <w:marRight w:val="0"/>
      <w:marTop w:val="0"/>
      <w:marBottom w:val="0"/>
      <w:divBdr>
        <w:top w:val="none" w:sz="0" w:space="0" w:color="auto"/>
        <w:left w:val="none" w:sz="0" w:space="0" w:color="auto"/>
        <w:bottom w:val="none" w:sz="0" w:space="0" w:color="auto"/>
        <w:right w:val="none" w:sz="0" w:space="0" w:color="auto"/>
      </w:divBdr>
    </w:div>
    <w:div w:id="1866212319">
      <w:bodyDiv w:val="1"/>
      <w:marLeft w:val="0"/>
      <w:marRight w:val="0"/>
      <w:marTop w:val="0"/>
      <w:marBottom w:val="0"/>
      <w:divBdr>
        <w:top w:val="none" w:sz="0" w:space="0" w:color="auto"/>
        <w:left w:val="none" w:sz="0" w:space="0" w:color="auto"/>
        <w:bottom w:val="none" w:sz="0" w:space="0" w:color="auto"/>
        <w:right w:val="none" w:sz="0" w:space="0" w:color="auto"/>
      </w:divBdr>
      <w:divsChild>
        <w:div w:id="1595166124">
          <w:marLeft w:val="0"/>
          <w:marRight w:val="0"/>
          <w:marTop w:val="0"/>
          <w:marBottom w:val="0"/>
          <w:divBdr>
            <w:top w:val="none" w:sz="0" w:space="0" w:color="auto"/>
            <w:left w:val="none" w:sz="0" w:space="0" w:color="auto"/>
            <w:bottom w:val="none" w:sz="0" w:space="0" w:color="auto"/>
            <w:right w:val="none" w:sz="0" w:space="0" w:color="auto"/>
          </w:divBdr>
          <w:divsChild>
            <w:div w:id="190270742">
              <w:marLeft w:val="0"/>
              <w:marRight w:val="0"/>
              <w:marTop w:val="0"/>
              <w:marBottom w:val="0"/>
              <w:divBdr>
                <w:top w:val="none" w:sz="0" w:space="0" w:color="auto"/>
                <w:left w:val="none" w:sz="0" w:space="0" w:color="auto"/>
                <w:bottom w:val="none" w:sz="0" w:space="0" w:color="auto"/>
                <w:right w:val="none" w:sz="0" w:space="0" w:color="auto"/>
              </w:divBdr>
            </w:div>
            <w:div w:id="1582715065">
              <w:marLeft w:val="0"/>
              <w:marRight w:val="0"/>
              <w:marTop w:val="0"/>
              <w:marBottom w:val="0"/>
              <w:divBdr>
                <w:top w:val="none" w:sz="0" w:space="0" w:color="auto"/>
                <w:left w:val="none" w:sz="0" w:space="0" w:color="auto"/>
                <w:bottom w:val="none" w:sz="0" w:space="0" w:color="auto"/>
                <w:right w:val="none" w:sz="0" w:space="0" w:color="auto"/>
              </w:divBdr>
            </w:div>
            <w:div w:id="1922566782">
              <w:marLeft w:val="0"/>
              <w:marRight w:val="0"/>
              <w:marTop w:val="0"/>
              <w:marBottom w:val="0"/>
              <w:divBdr>
                <w:top w:val="none" w:sz="0" w:space="0" w:color="auto"/>
                <w:left w:val="none" w:sz="0" w:space="0" w:color="auto"/>
                <w:bottom w:val="none" w:sz="0" w:space="0" w:color="auto"/>
                <w:right w:val="none" w:sz="0" w:space="0" w:color="auto"/>
              </w:divBdr>
            </w:div>
            <w:div w:id="298729860">
              <w:marLeft w:val="0"/>
              <w:marRight w:val="0"/>
              <w:marTop w:val="0"/>
              <w:marBottom w:val="0"/>
              <w:divBdr>
                <w:top w:val="none" w:sz="0" w:space="0" w:color="auto"/>
                <w:left w:val="none" w:sz="0" w:space="0" w:color="auto"/>
                <w:bottom w:val="none" w:sz="0" w:space="0" w:color="auto"/>
                <w:right w:val="none" w:sz="0" w:space="0" w:color="auto"/>
              </w:divBdr>
            </w:div>
            <w:div w:id="101194961">
              <w:marLeft w:val="0"/>
              <w:marRight w:val="0"/>
              <w:marTop w:val="0"/>
              <w:marBottom w:val="0"/>
              <w:divBdr>
                <w:top w:val="none" w:sz="0" w:space="0" w:color="auto"/>
                <w:left w:val="none" w:sz="0" w:space="0" w:color="auto"/>
                <w:bottom w:val="none" w:sz="0" w:space="0" w:color="auto"/>
                <w:right w:val="none" w:sz="0" w:space="0" w:color="auto"/>
              </w:divBdr>
            </w:div>
            <w:div w:id="209074244">
              <w:marLeft w:val="0"/>
              <w:marRight w:val="0"/>
              <w:marTop w:val="0"/>
              <w:marBottom w:val="0"/>
              <w:divBdr>
                <w:top w:val="none" w:sz="0" w:space="0" w:color="auto"/>
                <w:left w:val="none" w:sz="0" w:space="0" w:color="auto"/>
                <w:bottom w:val="none" w:sz="0" w:space="0" w:color="auto"/>
                <w:right w:val="none" w:sz="0" w:space="0" w:color="auto"/>
              </w:divBdr>
            </w:div>
            <w:div w:id="842014782">
              <w:marLeft w:val="0"/>
              <w:marRight w:val="0"/>
              <w:marTop w:val="0"/>
              <w:marBottom w:val="0"/>
              <w:divBdr>
                <w:top w:val="none" w:sz="0" w:space="0" w:color="auto"/>
                <w:left w:val="none" w:sz="0" w:space="0" w:color="auto"/>
                <w:bottom w:val="none" w:sz="0" w:space="0" w:color="auto"/>
                <w:right w:val="none" w:sz="0" w:space="0" w:color="auto"/>
              </w:divBdr>
            </w:div>
            <w:div w:id="1875191212">
              <w:marLeft w:val="0"/>
              <w:marRight w:val="0"/>
              <w:marTop w:val="0"/>
              <w:marBottom w:val="0"/>
              <w:divBdr>
                <w:top w:val="none" w:sz="0" w:space="0" w:color="auto"/>
                <w:left w:val="none" w:sz="0" w:space="0" w:color="auto"/>
                <w:bottom w:val="none" w:sz="0" w:space="0" w:color="auto"/>
                <w:right w:val="none" w:sz="0" w:space="0" w:color="auto"/>
              </w:divBdr>
            </w:div>
            <w:div w:id="1298880747">
              <w:marLeft w:val="0"/>
              <w:marRight w:val="0"/>
              <w:marTop w:val="0"/>
              <w:marBottom w:val="0"/>
              <w:divBdr>
                <w:top w:val="none" w:sz="0" w:space="0" w:color="auto"/>
                <w:left w:val="none" w:sz="0" w:space="0" w:color="auto"/>
                <w:bottom w:val="none" w:sz="0" w:space="0" w:color="auto"/>
                <w:right w:val="none" w:sz="0" w:space="0" w:color="auto"/>
              </w:divBdr>
            </w:div>
            <w:div w:id="1066759480">
              <w:marLeft w:val="0"/>
              <w:marRight w:val="0"/>
              <w:marTop w:val="0"/>
              <w:marBottom w:val="0"/>
              <w:divBdr>
                <w:top w:val="none" w:sz="0" w:space="0" w:color="auto"/>
                <w:left w:val="none" w:sz="0" w:space="0" w:color="auto"/>
                <w:bottom w:val="none" w:sz="0" w:space="0" w:color="auto"/>
                <w:right w:val="none" w:sz="0" w:space="0" w:color="auto"/>
              </w:divBdr>
            </w:div>
            <w:div w:id="118258792">
              <w:marLeft w:val="0"/>
              <w:marRight w:val="0"/>
              <w:marTop w:val="0"/>
              <w:marBottom w:val="0"/>
              <w:divBdr>
                <w:top w:val="none" w:sz="0" w:space="0" w:color="auto"/>
                <w:left w:val="none" w:sz="0" w:space="0" w:color="auto"/>
                <w:bottom w:val="none" w:sz="0" w:space="0" w:color="auto"/>
                <w:right w:val="none" w:sz="0" w:space="0" w:color="auto"/>
              </w:divBdr>
            </w:div>
            <w:div w:id="1048460048">
              <w:marLeft w:val="0"/>
              <w:marRight w:val="0"/>
              <w:marTop w:val="0"/>
              <w:marBottom w:val="0"/>
              <w:divBdr>
                <w:top w:val="none" w:sz="0" w:space="0" w:color="auto"/>
                <w:left w:val="none" w:sz="0" w:space="0" w:color="auto"/>
                <w:bottom w:val="none" w:sz="0" w:space="0" w:color="auto"/>
                <w:right w:val="none" w:sz="0" w:space="0" w:color="auto"/>
              </w:divBdr>
            </w:div>
            <w:div w:id="1818567805">
              <w:marLeft w:val="0"/>
              <w:marRight w:val="0"/>
              <w:marTop w:val="0"/>
              <w:marBottom w:val="0"/>
              <w:divBdr>
                <w:top w:val="none" w:sz="0" w:space="0" w:color="auto"/>
                <w:left w:val="none" w:sz="0" w:space="0" w:color="auto"/>
                <w:bottom w:val="none" w:sz="0" w:space="0" w:color="auto"/>
                <w:right w:val="none" w:sz="0" w:space="0" w:color="auto"/>
              </w:divBdr>
            </w:div>
            <w:div w:id="1463381332">
              <w:marLeft w:val="0"/>
              <w:marRight w:val="0"/>
              <w:marTop w:val="0"/>
              <w:marBottom w:val="0"/>
              <w:divBdr>
                <w:top w:val="none" w:sz="0" w:space="0" w:color="auto"/>
                <w:left w:val="none" w:sz="0" w:space="0" w:color="auto"/>
                <w:bottom w:val="none" w:sz="0" w:space="0" w:color="auto"/>
                <w:right w:val="none" w:sz="0" w:space="0" w:color="auto"/>
              </w:divBdr>
            </w:div>
            <w:div w:id="1176722953">
              <w:marLeft w:val="0"/>
              <w:marRight w:val="0"/>
              <w:marTop w:val="0"/>
              <w:marBottom w:val="0"/>
              <w:divBdr>
                <w:top w:val="none" w:sz="0" w:space="0" w:color="auto"/>
                <w:left w:val="none" w:sz="0" w:space="0" w:color="auto"/>
                <w:bottom w:val="none" w:sz="0" w:space="0" w:color="auto"/>
                <w:right w:val="none" w:sz="0" w:space="0" w:color="auto"/>
              </w:divBdr>
            </w:div>
            <w:div w:id="692462952">
              <w:marLeft w:val="0"/>
              <w:marRight w:val="0"/>
              <w:marTop w:val="0"/>
              <w:marBottom w:val="0"/>
              <w:divBdr>
                <w:top w:val="none" w:sz="0" w:space="0" w:color="auto"/>
                <w:left w:val="none" w:sz="0" w:space="0" w:color="auto"/>
                <w:bottom w:val="none" w:sz="0" w:space="0" w:color="auto"/>
                <w:right w:val="none" w:sz="0" w:space="0" w:color="auto"/>
              </w:divBdr>
            </w:div>
            <w:div w:id="137453412">
              <w:marLeft w:val="0"/>
              <w:marRight w:val="0"/>
              <w:marTop w:val="0"/>
              <w:marBottom w:val="0"/>
              <w:divBdr>
                <w:top w:val="none" w:sz="0" w:space="0" w:color="auto"/>
                <w:left w:val="none" w:sz="0" w:space="0" w:color="auto"/>
                <w:bottom w:val="none" w:sz="0" w:space="0" w:color="auto"/>
                <w:right w:val="none" w:sz="0" w:space="0" w:color="auto"/>
              </w:divBdr>
            </w:div>
            <w:div w:id="582110500">
              <w:marLeft w:val="0"/>
              <w:marRight w:val="0"/>
              <w:marTop w:val="0"/>
              <w:marBottom w:val="0"/>
              <w:divBdr>
                <w:top w:val="none" w:sz="0" w:space="0" w:color="auto"/>
                <w:left w:val="none" w:sz="0" w:space="0" w:color="auto"/>
                <w:bottom w:val="none" w:sz="0" w:space="0" w:color="auto"/>
                <w:right w:val="none" w:sz="0" w:space="0" w:color="auto"/>
              </w:divBdr>
            </w:div>
            <w:div w:id="2122263450">
              <w:marLeft w:val="0"/>
              <w:marRight w:val="0"/>
              <w:marTop w:val="0"/>
              <w:marBottom w:val="0"/>
              <w:divBdr>
                <w:top w:val="none" w:sz="0" w:space="0" w:color="auto"/>
                <w:left w:val="none" w:sz="0" w:space="0" w:color="auto"/>
                <w:bottom w:val="none" w:sz="0" w:space="0" w:color="auto"/>
                <w:right w:val="none" w:sz="0" w:space="0" w:color="auto"/>
              </w:divBdr>
            </w:div>
            <w:div w:id="1297105379">
              <w:marLeft w:val="0"/>
              <w:marRight w:val="0"/>
              <w:marTop w:val="0"/>
              <w:marBottom w:val="0"/>
              <w:divBdr>
                <w:top w:val="none" w:sz="0" w:space="0" w:color="auto"/>
                <w:left w:val="none" w:sz="0" w:space="0" w:color="auto"/>
                <w:bottom w:val="none" w:sz="0" w:space="0" w:color="auto"/>
                <w:right w:val="none" w:sz="0" w:space="0" w:color="auto"/>
              </w:divBdr>
            </w:div>
            <w:div w:id="994455158">
              <w:marLeft w:val="0"/>
              <w:marRight w:val="0"/>
              <w:marTop w:val="0"/>
              <w:marBottom w:val="0"/>
              <w:divBdr>
                <w:top w:val="none" w:sz="0" w:space="0" w:color="auto"/>
                <w:left w:val="none" w:sz="0" w:space="0" w:color="auto"/>
                <w:bottom w:val="none" w:sz="0" w:space="0" w:color="auto"/>
                <w:right w:val="none" w:sz="0" w:space="0" w:color="auto"/>
              </w:divBdr>
            </w:div>
            <w:div w:id="2130320844">
              <w:marLeft w:val="0"/>
              <w:marRight w:val="0"/>
              <w:marTop w:val="0"/>
              <w:marBottom w:val="0"/>
              <w:divBdr>
                <w:top w:val="none" w:sz="0" w:space="0" w:color="auto"/>
                <w:left w:val="none" w:sz="0" w:space="0" w:color="auto"/>
                <w:bottom w:val="none" w:sz="0" w:space="0" w:color="auto"/>
                <w:right w:val="none" w:sz="0" w:space="0" w:color="auto"/>
              </w:divBdr>
            </w:div>
            <w:div w:id="542912922">
              <w:marLeft w:val="0"/>
              <w:marRight w:val="0"/>
              <w:marTop w:val="0"/>
              <w:marBottom w:val="0"/>
              <w:divBdr>
                <w:top w:val="none" w:sz="0" w:space="0" w:color="auto"/>
                <w:left w:val="none" w:sz="0" w:space="0" w:color="auto"/>
                <w:bottom w:val="none" w:sz="0" w:space="0" w:color="auto"/>
                <w:right w:val="none" w:sz="0" w:space="0" w:color="auto"/>
              </w:divBdr>
            </w:div>
            <w:div w:id="513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72715">
      <w:bodyDiv w:val="1"/>
      <w:marLeft w:val="0"/>
      <w:marRight w:val="0"/>
      <w:marTop w:val="0"/>
      <w:marBottom w:val="0"/>
      <w:divBdr>
        <w:top w:val="none" w:sz="0" w:space="0" w:color="auto"/>
        <w:left w:val="none" w:sz="0" w:space="0" w:color="auto"/>
        <w:bottom w:val="none" w:sz="0" w:space="0" w:color="auto"/>
        <w:right w:val="none" w:sz="0" w:space="0" w:color="auto"/>
      </w:divBdr>
      <w:divsChild>
        <w:div w:id="1909530656">
          <w:marLeft w:val="0"/>
          <w:marRight w:val="0"/>
          <w:marTop w:val="0"/>
          <w:marBottom w:val="0"/>
          <w:divBdr>
            <w:top w:val="none" w:sz="0" w:space="0" w:color="auto"/>
            <w:left w:val="none" w:sz="0" w:space="0" w:color="auto"/>
            <w:bottom w:val="none" w:sz="0" w:space="0" w:color="auto"/>
            <w:right w:val="none" w:sz="0" w:space="0" w:color="auto"/>
          </w:divBdr>
          <w:divsChild>
            <w:div w:id="2044475415">
              <w:marLeft w:val="0"/>
              <w:marRight w:val="0"/>
              <w:marTop w:val="0"/>
              <w:marBottom w:val="0"/>
              <w:divBdr>
                <w:top w:val="none" w:sz="0" w:space="0" w:color="auto"/>
                <w:left w:val="none" w:sz="0" w:space="0" w:color="auto"/>
                <w:bottom w:val="none" w:sz="0" w:space="0" w:color="auto"/>
                <w:right w:val="none" w:sz="0" w:space="0" w:color="auto"/>
              </w:divBdr>
              <w:divsChild>
                <w:div w:id="89635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667690">
      <w:bodyDiv w:val="1"/>
      <w:marLeft w:val="0"/>
      <w:marRight w:val="0"/>
      <w:marTop w:val="0"/>
      <w:marBottom w:val="0"/>
      <w:divBdr>
        <w:top w:val="none" w:sz="0" w:space="0" w:color="auto"/>
        <w:left w:val="none" w:sz="0" w:space="0" w:color="auto"/>
        <w:bottom w:val="none" w:sz="0" w:space="0" w:color="auto"/>
        <w:right w:val="none" w:sz="0" w:space="0" w:color="auto"/>
      </w:divBdr>
      <w:divsChild>
        <w:div w:id="1808544645">
          <w:marLeft w:val="0"/>
          <w:marRight w:val="0"/>
          <w:marTop w:val="0"/>
          <w:marBottom w:val="0"/>
          <w:divBdr>
            <w:top w:val="none" w:sz="0" w:space="0" w:color="auto"/>
            <w:left w:val="none" w:sz="0" w:space="0" w:color="auto"/>
            <w:bottom w:val="none" w:sz="0" w:space="0" w:color="auto"/>
            <w:right w:val="none" w:sz="0" w:space="0" w:color="auto"/>
          </w:divBdr>
          <w:divsChild>
            <w:div w:id="1332682587">
              <w:marLeft w:val="0"/>
              <w:marRight w:val="0"/>
              <w:marTop w:val="0"/>
              <w:marBottom w:val="0"/>
              <w:divBdr>
                <w:top w:val="none" w:sz="0" w:space="0" w:color="auto"/>
                <w:left w:val="none" w:sz="0" w:space="0" w:color="auto"/>
                <w:bottom w:val="none" w:sz="0" w:space="0" w:color="auto"/>
                <w:right w:val="none" w:sz="0" w:space="0" w:color="auto"/>
              </w:divBdr>
              <w:divsChild>
                <w:div w:id="57470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jhan15/dubins_path_plannin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66CD3-1072-DB4E-A89E-3E8E3CF07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6</Pages>
  <Words>1568</Words>
  <Characters>8943</Characters>
  <Application>Microsoft Office Word</Application>
  <DocSecurity>0</DocSecurity>
  <Lines>74</Lines>
  <Paragraphs>20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Seungseok Oh</dc:creator>
  <cp:keywords/>
  <dc:description/>
  <cp:lastModifiedBy>Seungseok Oh</cp:lastModifiedBy>
  <cp:revision>35</cp:revision>
  <cp:lastPrinted>2024-06-02T15:29:00Z</cp:lastPrinted>
  <dcterms:created xsi:type="dcterms:W3CDTF">2024-06-02T15:29:00Z</dcterms:created>
  <dcterms:modified xsi:type="dcterms:W3CDTF">2024-06-20T14:56:00Z</dcterms:modified>
</cp:coreProperties>
</file>